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BB4" w:rsidRDefault="00247BB4" w:rsidP="00247BB4">
      <w:pPr>
        <w:pStyle w:val="Nagwek1"/>
      </w:pPr>
      <w:bookmarkStart w:id="0" w:name="_Toc31699026"/>
      <w:bookmarkStart w:id="1" w:name="_Toc28864749"/>
      <w:bookmarkStart w:id="2" w:name="_Toc22637261"/>
      <w:bookmarkStart w:id="3" w:name="_Toc18591185"/>
      <w:bookmarkStart w:id="4" w:name="_Toc18491643"/>
      <w:bookmarkStart w:id="5" w:name="_Toc18488315"/>
      <w:bookmarkStart w:id="6" w:name="_Toc18405702"/>
      <w:bookmarkStart w:id="7" w:name="_Toc18404213"/>
      <w:bookmarkStart w:id="8" w:name="_Toc45873764"/>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247BB4" w:rsidRDefault="00247BB4" w:rsidP="00247BB4">
      <w:pPr>
        <w:pStyle w:val="Nagwek1"/>
      </w:pPr>
    </w:p>
    <w:p w:rsidR="00E15B19" w:rsidRDefault="00E15B19" w:rsidP="00247BB4">
      <w:pPr>
        <w:pStyle w:val="Nagwek1"/>
      </w:pPr>
      <w:bookmarkStart w:id="9" w:name="_Toc46224611"/>
      <w:bookmarkStart w:id="10" w:name="_Toc46224699"/>
      <w:r>
        <w:t>Lista kontrolna do badania zgodności stron internetowych z wymaganiami ustawy z dnia 4 kwietnia 2019 r. o dostępności cyfrowej stron internetowych i aplikacji mobilnych podmiotów publicznych</w:t>
      </w:r>
      <w:bookmarkEnd w:id="0"/>
      <w:bookmarkEnd w:id="1"/>
      <w:bookmarkEnd w:id="2"/>
      <w:bookmarkEnd w:id="3"/>
      <w:bookmarkEnd w:id="4"/>
      <w:bookmarkEnd w:id="5"/>
      <w:bookmarkEnd w:id="6"/>
      <w:bookmarkEnd w:id="7"/>
      <w:bookmarkEnd w:id="8"/>
      <w:bookmarkEnd w:id="9"/>
      <w:bookmarkEnd w:id="10"/>
    </w:p>
    <w:p w:rsidR="00E15B19" w:rsidRDefault="00E15B19" w:rsidP="00E15B19"/>
    <w:p w:rsidR="00E15B19" w:rsidRDefault="00E15B19" w:rsidP="00E15B19">
      <w:pPr>
        <w:spacing w:after="0"/>
        <w:sectPr w:rsidR="00E15B19">
          <w:headerReference w:type="default" r:id="rId8"/>
          <w:footerReference w:type="default" r:id="rId9"/>
          <w:pgSz w:w="11906" w:h="16838"/>
          <w:pgMar w:top="1418" w:right="1418" w:bottom="1648" w:left="1418" w:header="539" w:footer="1418" w:gutter="0"/>
          <w:cols w:space="708"/>
        </w:sectPr>
      </w:pPr>
    </w:p>
    <w:p w:rsidR="00AA3E07" w:rsidRDefault="003C1D5E">
      <w:pPr>
        <w:pStyle w:val="Spistreci1"/>
        <w:tabs>
          <w:tab w:val="right" w:leader="dot" w:pos="9060"/>
        </w:tabs>
      </w:pPr>
      <w:r>
        <w:lastRenderedPageBreak/>
        <w:fldChar w:fldCharType="begin"/>
      </w:r>
      <w:r w:rsidR="00E15B19">
        <w:instrText xml:space="preserve"> TOC \o "1-2" \h \z \u </w:instrText>
      </w:r>
      <w:r>
        <w:fldChar w:fldCharType="separate"/>
      </w:r>
    </w:p>
    <w:p w:rsidR="00AA3E07" w:rsidRDefault="00AA3E07" w:rsidP="00AA3E07"/>
    <w:p w:rsidR="00AA3E07" w:rsidRDefault="00AA3E07" w:rsidP="00AA3E07"/>
    <w:p w:rsidR="00AA3E07" w:rsidRPr="00AA3E07" w:rsidRDefault="00AA3E07" w:rsidP="00AA3E07">
      <w:bookmarkStart w:id="11" w:name="_GoBack"/>
      <w:bookmarkEnd w:id="11"/>
    </w:p>
    <w:p w:rsidR="00AA3E07" w:rsidRDefault="003C1D5E">
      <w:pPr>
        <w:pStyle w:val="Spistreci1"/>
        <w:tabs>
          <w:tab w:val="right" w:leader="dot" w:pos="9060"/>
        </w:tabs>
        <w:rPr>
          <w:rFonts w:eastAsiaTheme="minorEastAsia"/>
          <w:noProof/>
          <w:lang w:eastAsia="pl-PL"/>
        </w:rPr>
      </w:pPr>
      <w:hyperlink w:anchor="_Toc46224700" w:history="1">
        <w:r w:rsidR="00AA3E07" w:rsidRPr="006E1443">
          <w:rPr>
            <w:rStyle w:val="Hipercze"/>
            <w:noProof/>
          </w:rPr>
          <w:t>Podziękowania</w:t>
        </w:r>
        <w:r w:rsidR="00AA3E07">
          <w:rPr>
            <w:noProof/>
            <w:webHidden/>
          </w:rPr>
          <w:tab/>
        </w:r>
        <w:r>
          <w:rPr>
            <w:noProof/>
            <w:webHidden/>
          </w:rPr>
          <w:fldChar w:fldCharType="begin"/>
        </w:r>
        <w:r w:rsidR="00AA3E07">
          <w:rPr>
            <w:noProof/>
            <w:webHidden/>
          </w:rPr>
          <w:instrText xml:space="preserve"> PAGEREF _Toc46224700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01" w:history="1">
        <w:r w:rsidR="00AA3E07" w:rsidRPr="006E1443">
          <w:rPr>
            <w:rStyle w:val="Hipercze"/>
            <w:noProof/>
          </w:rPr>
          <w:t>Zastrzeżenie</w:t>
        </w:r>
        <w:r w:rsidR="00AA3E07">
          <w:rPr>
            <w:noProof/>
            <w:webHidden/>
          </w:rPr>
          <w:tab/>
        </w:r>
        <w:r>
          <w:rPr>
            <w:noProof/>
            <w:webHidden/>
          </w:rPr>
          <w:fldChar w:fldCharType="begin"/>
        </w:r>
        <w:r w:rsidR="00AA3E07">
          <w:rPr>
            <w:noProof/>
            <w:webHidden/>
          </w:rPr>
          <w:instrText xml:space="preserve"> PAGEREF _Toc46224701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02" w:history="1">
        <w:r w:rsidR="00AA3E07" w:rsidRPr="006E1443">
          <w:rPr>
            <w:rStyle w:val="Hipercze"/>
            <w:noProof/>
          </w:rPr>
          <w:t>Jak korzystać z tego dokumentu</w:t>
        </w:r>
        <w:r w:rsidR="00AA3E07">
          <w:rPr>
            <w:noProof/>
            <w:webHidden/>
          </w:rPr>
          <w:tab/>
        </w:r>
        <w:r>
          <w:rPr>
            <w:noProof/>
            <w:webHidden/>
          </w:rPr>
          <w:fldChar w:fldCharType="begin"/>
        </w:r>
        <w:r w:rsidR="00AA3E07">
          <w:rPr>
            <w:noProof/>
            <w:webHidden/>
          </w:rPr>
          <w:instrText xml:space="preserve"> PAGEREF _Toc46224702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3C1D5E">
      <w:pPr>
        <w:pStyle w:val="Spistreci2"/>
        <w:rPr>
          <w:rFonts w:eastAsiaTheme="minorEastAsia"/>
          <w:noProof/>
          <w:lang w:eastAsia="pl-PL"/>
        </w:rPr>
      </w:pPr>
      <w:hyperlink w:anchor="_Toc46224703" w:history="1">
        <w:r w:rsidR="00AA3E07" w:rsidRPr="006E1443">
          <w:rPr>
            <w:rStyle w:val="Hipercze"/>
            <w:noProof/>
          </w:rPr>
          <w:t>Jak przeprowadzić badanie?</w:t>
        </w:r>
        <w:r w:rsidR="00AA3E07">
          <w:rPr>
            <w:noProof/>
            <w:webHidden/>
          </w:rPr>
          <w:tab/>
        </w:r>
        <w:r>
          <w:rPr>
            <w:noProof/>
            <w:webHidden/>
          </w:rPr>
          <w:fldChar w:fldCharType="begin"/>
        </w:r>
        <w:r w:rsidR="00AA3E07">
          <w:rPr>
            <w:noProof/>
            <w:webHidden/>
          </w:rPr>
          <w:instrText xml:space="preserve"> PAGEREF _Toc46224703 \h </w:instrText>
        </w:r>
        <w:r>
          <w:rPr>
            <w:noProof/>
            <w:webHidden/>
          </w:rPr>
        </w:r>
        <w:r>
          <w:rPr>
            <w:noProof/>
            <w:webHidden/>
          </w:rPr>
          <w:fldChar w:fldCharType="separate"/>
        </w:r>
        <w:r w:rsidR="00AA3E07">
          <w:rPr>
            <w:noProof/>
            <w:webHidden/>
          </w:rPr>
          <w:t>3</w:t>
        </w:r>
        <w:r>
          <w:rPr>
            <w:noProof/>
            <w:webHidden/>
          </w:rPr>
          <w:fldChar w:fldCharType="end"/>
        </w:r>
      </w:hyperlink>
    </w:p>
    <w:p w:rsidR="00AA3E07" w:rsidRDefault="003C1D5E">
      <w:pPr>
        <w:pStyle w:val="Spistreci2"/>
        <w:rPr>
          <w:rFonts w:eastAsiaTheme="minorEastAsia"/>
          <w:noProof/>
          <w:lang w:eastAsia="pl-PL"/>
        </w:rPr>
      </w:pPr>
      <w:hyperlink w:anchor="_Toc46224704" w:history="1">
        <w:r w:rsidR="00AA3E07" w:rsidRPr="006E1443">
          <w:rPr>
            <w:rStyle w:val="Hipercze"/>
            <w:noProof/>
          </w:rPr>
          <w:t>Wymagania specjalne wynikające z przepisów prawa</w:t>
        </w:r>
        <w:r w:rsidR="00AA3E07">
          <w:rPr>
            <w:noProof/>
            <w:webHidden/>
          </w:rPr>
          <w:tab/>
        </w:r>
        <w:r>
          <w:rPr>
            <w:noProof/>
            <w:webHidden/>
          </w:rPr>
          <w:fldChar w:fldCharType="begin"/>
        </w:r>
        <w:r w:rsidR="00AA3E07">
          <w:rPr>
            <w:noProof/>
            <w:webHidden/>
          </w:rPr>
          <w:instrText xml:space="preserve"> PAGEREF _Toc46224704 \h </w:instrText>
        </w:r>
        <w:r>
          <w:rPr>
            <w:noProof/>
            <w:webHidden/>
          </w:rPr>
        </w:r>
        <w:r>
          <w:rPr>
            <w:noProof/>
            <w:webHidden/>
          </w:rPr>
          <w:fldChar w:fldCharType="separate"/>
        </w:r>
        <w:r w:rsidR="00AA3E07">
          <w:rPr>
            <w:noProof/>
            <w:webHidden/>
          </w:rPr>
          <w:t>5</w:t>
        </w:r>
        <w:r>
          <w:rPr>
            <w:noProof/>
            <w:webHidden/>
          </w:rPr>
          <w:fldChar w:fldCharType="end"/>
        </w:r>
      </w:hyperlink>
    </w:p>
    <w:p w:rsidR="00AA3E07" w:rsidRDefault="003C1D5E">
      <w:pPr>
        <w:pStyle w:val="Spistreci2"/>
        <w:rPr>
          <w:rFonts w:eastAsiaTheme="minorEastAsia"/>
          <w:noProof/>
          <w:lang w:eastAsia="pl-PL"/>
        </w:rPr>
      </w:pPr>
      <w:hyperlink w:anchor="_Toc46224705" w:history="1">
        <w:r w:rsidR="00AA3E07" w:rsidRPr="006E1443">
          <w:rPr>
            <w:rStyle w:val="Hipercze"/>
            <w:noProof/>
          </w:rPr>
          <w:t>Jakie wnioski wynikają z rezultatów badania?</w:t>
        </w:r>
        <w:r w:rsidR="00AA3E07">
          <w:rPr>
            <w:noProof/>
            <w:webHidden/>
          </w:rPr>
          <w:tab/>
        </w:r>
        <w:r>
          <w:rPr>
            <w:noProof/>
            <w:webHidden/>
          </w:rPr>
          <w:fldChar w:fldCharType="begin"/>
        </w:r>
        <w:r w:rsidR="00AA3E07">
          <w:rPr>
            <w:noProof/>
            <w:webHidden/>
          </w:rPr>
          <w:instrText xml:space="preserve"> PAGEREF _Toc46224705 \h </w:instrText>
        </w:r>
        <w:r>
          <w:rPr>
            <w:noProof/>
            <w:webHidden/>
          </w:rPr>
        </w:r>
        <w:r>
          <w:rPr>
            <w:noProof/>
            <w:webHidden/>
          </w:rPr>
          <w:fldChar w:fldCharType="separate"/>
        </w:r>
        <w:r w:rsidR="00AA3E07">
          <w:rPr>
            <w:noProof/>
            <w:webHidden/>
          </w:rPr>
          <w:t>5</w:t>
        </w:r>
        <w:r>
          <w:rPr>
            <w:noProof/>
            <w:webHidden/>
          </w:rPr>
          <w:fldChar w:fldCharType="end"/>
        </w:r>
      </w:hyperlink>
    </w:p>
    <w:p w:rsidR="00AA3E07" w:rsidRDefault="003C1D5E">
      <w:pPr>
        <w:pStyle w:val="Spistreci2"/>
        <w:rPr>
          <w:rFonts w:eastAsiaTheme="minorEastAsia"/>
          <w:noProof/>
          <w:lang w:eastAsia="pl-PL"/>
        </w:rPr>
      </w:pPr>
      <w:hyperlink w:anchor="_Toc46224706" w:history="1">
        <w:r w:rsidR="00AA3E07" w:rsidRPr="006E1443">
          <w:rPr>
            <w:rStyle w:val="Hipercze"/>
            <w:noProof/>
          </w:rPr>
          <w:t>Określenie zasięgu i wagi znalezionych błędów</w:t>
        </w:r>
        <w:r w:rsidR="00AA3E07">
          <w:rPr>
            <w:noProof/>
            <w:webHidden/>
          </w:rPr>
          <w:tab/>
        </w:r>
        <w:r>
          <w:rPr>
            <w:noProof/>
            <w:webHidden/>
          </w:rPr>
          <w:fldChar w:fldCharType="begin"/>
        </w:r>
        <w:r w:rsidR="00AA3E07">
          <w:rPr>
            <w:noProof/>
            <w:webHidden/>
          </w:rPr>
          <w:instrText xml:space="preserve"> PAGEREF _Toc46224706 \h </w:instrText>
        </w:r>
        <w:r>
          <w:rPr>
            <w:noProof/>
            <w:webHidden/>
          </w:rPr>
        </w:r>
        <w:r>
          <w:rPr>
            <w:noProof/>
            <w:webHidden/>
          </w:rPr>
          <w:fldChar w:fldCharType="separate"/>
        </w:r>
        <w:r w:rsidR="00AA3E07">
          <w:rPr>
            <w:noProof/>
            <w:webHidden/>
          </w:rPr>
          <w:t>6</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07" w:history="1">
        <w:r w:rsidR="00AA3E07" w:rsidRPr="006E1443">
          <w:rPr>
            <w:rStyle w:val="Hipercze"/>
            <w:noProof/>
          </w:rPr>
          <w:t>Weryfikacja dostępności cyfrowej na poziomie 1.</w:t>
        </w:r>
        <w:r w:rsidR="00AA3E07">
          <w:rPr>
            <w:noProof/>
            <w:webHidden/>
          </w:rPr>
          <w:tab/>
        </w:r>
        <w:r>
          <w:rPr>
            <w:noProof/>
            <w:webHidden/>
          </w:rPr>
          <w:fldChar w:fldCharType="begin"/>
        </w:r>
        <w:r w:rsidR="00AA3E07">
          <w:rPr>
            <w:noProof/>
            <w:webHidden/>
          </w:rPr>
          <w:instrText xml:space="preserve"> PAGEREF _Toc46224707 \h </w:instrText>
        </w:r>
        <w:r>
          <w:rPr>
            <w:noProof/>
            <w:webHidden/>
          </w:rPr>
        </w:r>
        <w:r>
          <w:rPr>
            <w:noProof/>
            <w:webHidden/>
          </w:rPr>
          <w:fldChar w:fldCharType="separate"/>
        </w:r>
        <w:r w:rsidR="00AA3E07">
          <w:rPr>
            <w:noProof/>
            <w:webHidden/>
          </w:rPr>
          <w:t>7</w:t>
        </w:r>
        <w:r>
          <w:rPr>
            <w:noProof/>
            <w:webHidden/>
          </w:rPr>
          <w:fldChar w:fldCharType="end"/>
        </w:r>
      </w:hyperlink>
    </w:p>
    <w:p w:rsidR="00AA3E07" w:rsidRDefault="003C1D5E">
      <w:pPr>
        <w:pStyle w:val="Spistreci2"/>
        <w:rPr>
          <w:rFonts w:eastAsiaTheme="minorEastAsia"/>
          <w:noProof/>
          <w:lang w:eastAsia="pl-PL"/>
        </w:rPr>
      </w:pPr>
      <w:hyperlink w:anchor="_Toc46224708" w:history="1">
        <w:r w:rsidR="00AA3E07" w:rsidRPr="006E1443">
          <w:rPr>
            <w:rStyle w:val="Hipercze"/>
            <w:noProof/>
          </w:rPr>
          <w:t>Pytania kluczowe</w:t>
        </w:r>
        <w:r w:rsidR="00AA3E07">
          <w:rPr>
            <w:noProof/>
            <w:webHidden/>
          </w:rPr>
          <w:tab/>
        </w:r>
        <w:r>
          <w:rPr>
            <w:noProof/>
            <w:webHidden/>
          </w:rPr>
          <w:fldChar w:fldCharType="begin"/>
        </w:r>
        <w:r w:rsidR="00AA3E07">
          <w:rPr>
            <w:noProof/>
            <w:webHidden/>
          </w:rPr>
          <w:instrText xml:space="preserve"> PAGEREF _Toc46224708 \h </w:instrText>
        </w:r>
        <w:r>
          <w:rPr>
            <w:noProof/>
            <w:webHidden/>
          </w:rPr>
        </w:r>
        <w:r>
          <w:rPr>
            <w:noProof/>
            <w:webHidden/>
          </w:rPr>
          <w:fldChar w:fldCharType="separate"/>
        </w:r>
        <w:r w:rsidR="00AA3E07">
          <w:rPr>
            <w:noProof/>
            <w:webHidden/>
          </w:rPr>
          <w:t>7</w:t>
        </w:r>
        <w:r>
          <w:rPr>
            <w:noProof/>
            <w:webHidden/>
          </w:rPr>
          <w:fldChar w:fldCharType="end"/>
        </w:r>
      </w:hyperlink>
    </w:p>
    <w:p w:rsidR="00AA3E07" w:rsidRDefault="003C1D5E">
      <w:pPr>
        <w:pStyle w:val="Spistreci2"/>
        <w:rPr>
          <w:rFonts w:eastAsiaTheme="minorEastAsia"/>
          <w:noProof/>
          <w:lang w:eastAsia="pl-PL"/>
        </w:rPr>
      </w:pPr>
      <w:hyperlink w:anchor="_Toc46224709" w:history="1">
        <w:r w:rsidR="00AA3E07" w:rsidRPr="006E1443">
          <w:rPr>
            <w:rStyle w:val="Hipercze"/>
            <w:noProof/>
          </w:rPr>
          <w:t>Pytania dotyczące podstron z formularzem</w:t>
        </w:r>
        <w:r w:rsidR="00AA3E07">
          <w:rPr>
            <w:noProof/>
            <w:webHidden/>
          </w:rPr>
          <w:tab/>
        </w:r>
        <w:r>
          <w:rPr>
            <w:noProof/>
            <w:webHidden/>
          </w:rPr>
          <w:fldChar w:fldCharType="begin"/>
        </w:r>
        <w:r w:rsidR="00AA3E07">
          <w:rPr>
            <w:noProof/>
            <w:webHidden/>
          </w:rPr>
          <w:instrText xml:space="preserve"> PAGEREF _Toc46224709 \h </w:instrText>
        </w:r>
        <w:r>
          <w:rPr>
            <w:noProof/>
            <w:webHidden/>
          </w:rPr>
        </w:r>
        <w:r>
          <w:rPr>
            <w:noProof/>
            <w:webHidden/>
          </w:rPr>
          <w:fldChar w:fldCharType="separate"/>
        </w:r>
        <w:r w:rsidR="00AA3E07">
          <w:rPr>
            <w:noProof/>
            <w:webHidden/>
          </w:rPr>
          <w:t>8</w:t>
        </w:r>
        <w:r>
          <w:rPr>
            <w:noProof/>
            <w:webHidden/>
          </w:rPr>
          <w:fldChar w:fldCharType="end"/>
        </w:r>
      </w:hyperlink>
    </w:p>
    <w:p w:rsidR="00AA3E07" w:rsidRDefault="003C1D5E">
      <w:pPr>
        <w:pStyle w:val="Spistreci2"/>
        <w:rPr>
          <w:rFonts w:eastAsiaTheme="minorEastAsia"/>
          <w:noProof/>
          <w:lang w:eastAsia="pl-PL"/>
        </w:rPr>
      </w:pPr>
      <w:hyperlink w:anchor="_Toc46224710" w:history="1">
        <w:r w:rsidR="00AA3E07" w:rsidRPr="006E1443">
          <w:rPr>
            <w:rStyle w:val="Hipercze"/>
            <w:noProof/>
          </w:rPr>
          <w:t>Pozostałe pytania</w:t>
        </w:r>
        <w:r w:rsidR="00AA3E07">
          <w:rPr>
            <w:noProof/>
            <w:webHidden/>
          </w:rPr>
          <w:tab/>
        </w:r>
        <w:r>
          <w:rPr>
            <w:noProof/>
            <w:webHidden/>
          </w:rPr>
          <w:fldChar w:fldCharType="begin"/>
        </w:r>
        <w:r w:rsidR="00AA3E07">
          <w:rPr>
            <w:noProof/>
            <w:webHidden/>
          </w:rPr>
          <w:instrText xml:space="preserve"> PAGEREF _Toc46224710 \h </w:instrText>
        </w:r>
        <w:r>
          <w:rPr>
            <w:noProof/>
            <w:webHidden/>
          </w:rPr>
        </w:r>
        <w:r>
          <w:rPr>
            <w:noProof/>
            <w:webHidden/>
          </w:rPr>
          <w:fldChar w:fldCharType="separate"/>
        </w:r>
        <w:r w:rsidR="00AA3E07">
          <w:rPr>
            <w:noProof/>
            <w:webHidden/>
          </w:rPr>
          <w:t>9</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11" w:history="1">
        <w:r w:rsidR="00AA3E07" w:rsidRPr="006E1443">
          <w:rPr>
            <w:rStyle w:val="Hipercze"/>
            <w:noProof/>
          </w:rPr>
          <w:t>Weryfikacja dostępności cyfrowej na poziomie 2.</w:t>
        </w:r>
        <w:r w:rsidR="00AA3E07">
          <w:rPr>
            <w:noProof/>
            <w:webHidden/>
          </w:rPr>
          <w:tab/>
        </w:r>
        <w:r>
          <w:rPr>
            <w:noProof/>
            <w:webHidden/>
          </w:rPr>
          <w:fldChar w:fldCharType="begin"/>
        </w:r>
        <w:r w:rsidR="00AA3E07">
          <w:rPr>
            <w:noProof/>
            <w:webHidden/>
          </w:rPr>
          <w:instrText xml:space="preserve"> PAGEREF _Toc46224711 \h </w:instrText>
        </w:r>
        <w:r>
          <w:rPr>
            <w:noProof/>
            <w:webHidden/>
          </w:rPr>
        </w:r>
        <w:r>
          <w:rPr>
            <w:noProof/>
            <w:webHidden/>
          </w:rPr>
          <w:fldChar w:fldCharType="separate"/>
        </w:r>
        <w:r w:rsidR="00AA3E07">
          <w:rPr>
            <w:noProof/>
            <w:webHidden/>
          </w:rPr>
          <w:t>11</w:t>
        </w:r>
        <w:r>
          <w:rPr>
            <w:noProof/>
            <w:webHidden/>
          </w:rPr>
          <w:fldChar w:fldCharType="end"/>
        </w:r>
      </w:hyperlink>
    </w:p>
    <w:p w:rsidR="00AA3E07" w:rsidRDefault="003C1D5E">
      <w:pPr>
        <w:pStyle w:val="Spistreci2"/>
        <w:rPr>
          <w:rFonts w:eastAsiaTheme="minorEastAsia"/>
          <w:noProof/>
          <w:lang w:eastAsia="pl-PL"/>
        </w:rPr>
      </w:pPr>
      <w:hyperlink w:anchor="_Toc46224712" w:history="1">
        <w:r w:rsidR="00AA3E07" w:rsidRPr="006E1443">
          <w:rPr>
            <w:rStyle w:val="Hipercze"/>
            <w:noProof/>
          </w:rPr>
          <w:t>Pytania kluczowe</w:t>
        </w:r>
        <w:r w:rsidR="00AA3E07">
          <w:rPr>
            <w:noProof/>
            <w:webHidden/>
          </w:rPr>
          <w:tab/>
        </w:r>
        <w:r>
          <w:rPr>
            <w:noProof/>
            <w:webHidden/>
          </w:rPr>
          <w:fldChar w:fldCharType="begin"/>
        </w:r>
        <w:r w:rsidR="00AA3E07">
          <w:rPr>
            <w:noProof/>
            <w:webHidden/>
          </w:rPr>
          <w:instrText xml:space="preserve"> PAGEREF _Toc46224712 \h </w:instrText>
        </w:r>
        <w:r>
          <w:rPr>
            <w:noProof/>
            <w:webHidden/>
          </w:rPr>
        </w:r>
        <w:r>
          <w:rPr>
            <w:noProof/>
            <w:webHidden/>
          </w:rPr>
          <w:fldChar w:fldCharType="separate"/>
        </w:r>
        <w:r w:rsidR="00AA3E07">
          <w:rPr>
            <w:noProof/>
            <w:webHidden/>
          </w:rPr>
          <w:t>12</w:t>
        </w:r>
        <w:r>
          <w:rPr>
            <w:noProof/>
            <w:webHidden/>
          </w:rPr>
          <w:fldChar w:fldCharType="end"/>
        </w:r>
      </w:hyperlink>
    </w:p>
    <w:p w:rsidR="00AA3E07" w:rsidRDefault="003C1D5E">
      <w:pPr>
        <w:pStyle w:val="Spistreci2"/>
        <w:rPr>
          <w:rFonts w:eastAsiaTheme="minorEastAsia"/>
          <w:noProof/>
          <w:lang w:eastAsia="pl-PL"/>
        </w:rPr>
      </w:pPr>
      <w:hyperlink w:anchor="_Toc46224713" w:history="1">
        <w:r w:rsidR="00AA3E07" w:rsidRPr="006E1443">
          <w:rPr>
            <w:rStyle w:val="Hipercze"/>
            <w:noProof/>
          </w:rPr>
          <w:t>Pytania dotyczące formularza</w:t>
        </w:r>
        <w:r w:rsidR="00AA3E07">
          <w:rPr>
            <w:noProof/>
            <w:webHidden/>
          </w:rPr>
          <w:tab/>
        </w:r>
        <w:r>
          <w:rPr>
            <w:noProof/>
            <w:webHidden/>
          </w:rPr>
          <w:fldChar w:fldCharType="begin"/>
        </w:r>
        <w:r w:rsidR="00AA3E07">
          <w:rPr>
            <w:noProof/>
            <w:webHidden/>
          </w:rPr>
          <w:instrText xml:space="preserve"> PAGEREF _Toc46224713 \h </w:instrText>
        </w:r>
        <w:r>
          <w:rPr>
            <w:noProof/>
            <w:webHidden/>
          </w:rPr>
        </w:r>
        <w:r>
          <w:rPr>
            <w:noProof/>
            <w:webHidden/>
          </w:rPr>
          <w:fldChar w:fldCharType="separate"/>
        </w:r>
        <w:r w:rsidR="00AA3E07">
          <w:rPr>
            <w:noProof/>
            <w:webHidden/>
          </w:rPr>
          <w:t>12</w:t>
        </w:r>
        <w:r>
          <w:rPr>
            <w:noProof/>
            <w:webHidden/>
          </w:rPr>
          <w:fldChar w:fldCharType="end"/>
        </w:r>
      </w:hyperlink>
    </w:p>
    <w:p w:rsidR="00AA3E07" w:rsidRDefault="003C1D5E">
      <w:pPr>
        <w:pStyle w:val="Spistreci2"/>
        <w:rPr>
          <w:rFonts w:eastAsiaTheme="minorEastAsia"/>
          <w:noProof/>
          <w:lang w:eastAsia="pl-PL"/>
        </w:rPr>
      </w:pPr>
      <w:hyperlink w:anchor="_Toc46224714" w:history="1">
        <w:r w:rsidR="00AA3E07" w:rsidRPr="006E1443">
          <w:rPr>
            <w:rStyle w:val="Hipercze"/>
            <w:noProof/>
          </w:rPr>
          <w:t>Pozostałe pytania</w:t>
        </w:r>
        <w:r w:rsidR="00AA3E07">
          <w:rPr>
            <w:noProof/>
            <w:webHidden/>
          </w:rPr>
          <w:tab/>
        </w:r>
        <w:r>
          <w:rPr>
            <w:noProof/>
            <w:webHidden/>
          </w:rPr>
          <w:fldChar w:fldCharType="begin"/>
        </w:r>
        <w:r w:rsidR="00AA3E07">
          <w:rPr>
            <w:noProof/>
            <w:webHidden/>
          </w:rPr>
          <w:instrText xml:space="preserve"> PAGEREF _Toc46224714 \h </w:instrText>
        </w:r>
        <w:r>
          <w:rPr>
            <w:noProof/>
            <w:webHidden/>
          </w:rPr>
        </w:r>
        <w:r>
          <w:rPr>
            <w:noProof/>
            <w:webHidden/>
          </w:rPr>
          <w:fldChar w:fldCharType="separate"/>
        </w:r>
        <w:r w:rsidR="00AA3E07">
          <w:rPr>
            <w:noProof/>
            <w:webHidden/>
          </w:rPr>
          <w:t>12</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15" w:history="1">
        <w:r w:rsidR="00AA3E07" w:rsidRPr="006E1443">
          <w:rPr>
            <w:rStyle w:val="Hipercze"/>
            <w:noProof/>
          </w:rPr>
          <w:t>Weryfikacja dostępności cyfrowej na poziomie 3.</w:t>
        </w:r>
        <w:r w:rsidR="00AA3E07">
          <w:rPr>
            <w:noProof/>
            <w:webHidden/>
          </w:rPr>
          <w:tab/>
        </w:r>
        <w:r>
          <w:rPr>
            <w:noProof/>
            <w:webHidden/>
          </w:rPr>
          <w:fldChar w:fldCharType="begin"/>
        </w:r>
        <w:r w:rsidR="00AA3E07">
          <w:rPr>
            <w:noProof/>
            <w:webHidden/>
          </w:rPr>
          <w:instrText xml:space="preserve"> PAGEREF _Toc46224715 \h </w:instrText>
        </w:r>
        <w:r>
          <w:rPr>
            <w:noProof/>
            <w:webHidden/>
          </w:rPr>
        </w:r>
        <w:r>
          <w:rPr>
            <w:noProof/>
            <w:webHidden/>
          </w:rPr>
          <w:fldChar w:fldCharType="separate"/>
        </w:r>
        <w:r w:rsidR="00AA3E07">
          <w:rPr>
            <w:noProof/>
            <w:webHidden/>
          </w:rPr>
          <w:t>18</w:t>
        </w:r>
        <w:r>
          <w:rPr>
            <w:noProof/>
            <w:webHidden/>
          </w:rPr>
          <w:fldChar w:fldCharType="end"/>
        </w:r>
      </w:hyperlink>
    </w:p>
    <w:p w:rsidR="00AA3E07" w:rsidRDefault="003C1D5E">
      <w:pPr>
        <w:pStyle w:val="Spistreci2"/>
        <w:rPr>
          <w:rFonts w:eastAsiaTheme="minorEastAsia"/>
          <w:noProof/>
          <w:lang w:eastAsia="pl-PL"/>
        </w:rPr>
      </w:pPr>
      <w:hyperlink w:anchor="_Toc46224716" w:history="1">
        <w:r w:rsidR="00AA3E07" w:rsidRPr="006E1443">
          <w:rPr>
            <w:rStyle w:val="Hipercze"/>
            <w:noProof/>
          </w:rPr>
          <w:t>Listy i tabele</w:t>
        </w:r>
        <w:r w:rsidR="00AA3E07">
          <w:rPr>
            <w:noProof/>
            <w:webHidden/>
          </w:rPr>
          <w:tab/>
        </w:r>
        <w:r>
          <w:rPr>
            <w:noProof/>
            <w:webHidden/>
          </w:rPr>
          <w:fldChar w:fldCharType="begin"/>
        </w:r>
        <w:r w:rsidR="00AA3E07">
          <w:rPr>
            <w:noProof/>
            <w:webHidden/>
          </w:rPr>
          <w:instrText xml:space="preserve"> PAGEREF _Toc46224716 \h </w:instrText>
        </w:r>
        <w:r>
          <w:rPr>
            <w:noProof/>
            <w:webHidden/>
          </w:rPr>
        </w:r>
        <w:r>
          <w:rPr>
            <w:noProof/>
            <w:webHidden/>
          </w:rPr>
          <w:fldChar w:fldCharType="separate"/>
        </w:r>
        <w:r w:rsidR="00AA3E07">
          <w:rPr>
            <w:noProof/>
            <w:webHidden/>
          </w:rPr>
          <w:t>18</w:t>
        </w:r>
        <w:r>
          <w:rPr>
            <w:noProof/>
            <w:webHidden/>
          </w:rPr>
          <w:fldChar w:fldCharType="end"/>
        </w:r>
      </w:hyperlink>
    </w:p>
    <w:p w:rsidR="00AA3E07" w:rsidRDefault="003C1D5E">
      <w:pPr>
        <w:pStyle w:val="Spistreci2"/>
        <w:rPr>
          <w:rFonts w:eastAsiaTheme="minorEastAsia"/>
          <w:noProof/>
          <w:lang w:eastAsia="pl-PL"/>
        </w:rPr>
      </w:pPr>
      <w:hyperlink w:anchor="_Toc46224717" w:history="1">
        <w:r w:rsidR="00AA3E07" w:rsidRPr="006E1443">
          <w:rPr>
            <w:rStyle w:val="Hipercze"/>
            <w:noProof/>
          </w:rPr>
          <w:t>Linki</w:t>
        </w:r>
        <w:r w:rsidR="00AA3E07">
          <w:rPr>
            <w:noProof/>
            <w:webHidden/>
          </w:rPr>
          <w:tab/>
        </w:r>
        <w:r>
          <w:rPr>
            <w:noProof/>
            <w:webHidden/>
          </w:rPr>
          <w:fldChar w:fldCharType="begin"/>
        </w:r>
        <w:r w:rsidR="00AA3E07">
          <w:rPr>
            <w:noProof/>
            <w:webHidden/>
          </w:rPr>
          <w:instrText xml:space="preserve"> PAGEREF _Toc46224717 \h </w:instrText>
        </w:r>
        <w:r>
          <w:rPr>
            <w:noProof/>
            <w:webHidden/>
          </w:rPr>
        </w:r>
        <w:r>
          <w:rPr>
            <w:noProof/>
            <w:webHidden/>
          </w:rPr>
          <w:fldChar w:fldCharType="separate"/>
        </w:r>
        <w:r w:rsidR="00AA3E07">
          <w:rPr>
            <w:noProof/>
            <w:webHidden/>
          </w:rPr>
          <w:t>19</w:t>
        </w:r>
        <w:r>
          <w:rPr>
            <w:noProof/>
            <w:webHidden/>
          </w:rPr>
          <w:fldChar w:fldCharType="end"/>
        </w:r>
      </w:hyperlink>
    </w:p>
    <w:p w:rsidR="00AA3E07" w:rsidRDefault="003C1D5E">
      <w:pPr>
        <w:pStyle w:val="Spistreci2"/>
        <w:rPr>
          <w:rFonts w:eastAsiaTheme="minorEastAsia"/>
          <w:noProof/>
          <w:lang w:eastAsia="pl-PL"/>
        </w:rPr>
      </w:pPr>
      <w:hyperlink w:anchor="_Toc46224718" w:history="1">
        <w:r w:rsidR="00AA3E07" w:rsidRPr="006E1443">
          <w:rPr>
            <w:rStyle w:val="Hipercze"/>
            <w:noProof/>
          </w:rPr>
          <w:t>Opisy alternatywne</w:t>
        </w:r>
        <w:r w:rsidR="00AA3E07">
          <w:rPr>
            <w:noProof/>
            <w:webHidden/>
          </w:rPr>
          <w:tab/>
        </w:r>
        <w:r>
          <w:rPr>
            <w:noProof/>
            <w:webHidden/>
          </w:rPr>
          <w:fldChar w:fldCharType="begin"/>
        </w:r>
        <w:r w:rsidR="00AA3E07">
          <w:rPr>
            <w:noProof/>
            <w:webHidden/>
          </w:rPr>
          <w:instrText xml:space="preserve"> PAGEREF _Toc46224718 \h </w:instrText>
        </w:r>
        <w:r>
          <w:rPr>
            <w:noProof/>
            <w:webHidden/>
          </w:rPr>
        </w:r>
        <w:r>
          <w:rPr>
            <w:noProof/>
            <w:webHidden/>
          </w:rPr>
          <w:fldChar w:fldCharType="separate"/>
        </w:r>
        <w:r w:rsidR="00AA3E07">
          <w:rPr>
            <w:noProof/>
            <w:webHidden/>
          </w:rPr>
          <w:t>20</w:t>
        </w:r>
        <w:r>
          <w:rPr>
            <w:noProof/>
            <w:webHidden/>
          </w:rPr>
          <w:fldChar w:fldCharType="end"/>
        </w:r>
      </w:hyperlink>
    </w:p>
    <w:p w:rsidR="00AA3E07" w:rsidRDefault="003C1D5E">
      <w:pPr>
        <w:pStyle w:val="Spistreci2"/>
        <w:rPr>
          <w:rFonts w:eastAsiaTheme="minorEastAsia"/>
          <w:noProof/>
          <w:lang w:eastAsia="pl-PL"/>
        </w:rPr>
      </w:pPr>
      <w:hyperlink w:anchor="_Toc46224719" w:history="1">
        <w:r w:rsidR="00AA3E07" w:rsidRPr="006E1443">
          <w:rPr>
            <w:rStyle w:val="Hipercze"/>
            <w:noProof/>
          </w:rPr>
          <w:t>Formularze</w:t>
        </w:r>
        <w:r w:rsidR="00AA3E07">
          <w:rPr>
            <w:noProof/>
            <w:webHidden/>
          </w:rPr>
          <w:tab/>
        </w:r>
        <w:r>
          <w:rPr>
            <w:noProof/>
            <w:webHidden/>
          </w:rPr>
          <w:fldChar w:fldCharType="begin"/>
        </w:r>
        <w:r w:rsidR="00AA3E07">
          <w:rPr>
            <w:noProof/>
            <w:webHidden/>
          </w:rPr>
          <w:instrText xml:space="preserve"> PAGEREF _Toc46224719 \h </w:instrText>
        </w:r>
        <w:r>
          <w:rPr>
            <w:noProof/>
            <w:webHidden/>
          </w:rPr>
        </w:r>
        <w:r>
          <w:rPr>
            <w:noProof/>
            <w:webHidden/>
          </w:rPr>
          <w:fldChar w:fldCharType="separate"/>
        </w:r>
        <w:r w:rsidR="00AA3E07">
          <w:rPr>
            <w:noProof/>
            <w:webHidden/>
          </w:rPr>
          <w:t>21</w:t>
        </w:r>
        <w:r>
          <w:rPr>
            <w:noProof/>
            <w:webHidden/>
          </w:rPr>
          <w:fldChar w:fldCharType="end"/>
        </w:r>
      </w:hyperlink>
    </w:p>
    <w:p w:rsidR="00AA3E07" w:rsidRDefault="003C1D5E">
      <w:pPr>
        <w:pStyle w:val="Spistreci2"/>
        <w:rPr>
          <w:rFonts w:eastAsiaTheme="minorEastAsia"/>
          <w:noProof/>
          <w:lang w:eastAsia="pl-PL"/>
        </w:rPr>
      </w:pPr>
      <w:hyperlink w:anchor="_Toc46224720" w:history="1">
        <w:r w:rsidR="00AA3E07" w:rsidRPr="006E1443">
          <w:rPr>
            <w:rStyle w:val="Hipercze"/>
            <w:noProof/>
          </w:rPr>
          <w:t>Pozostałe pytania</w:t>
        </w:r>
        <w:r w:rsidR="00AA3E07">
          <w:rPr>
            <w:noProof/>
            <w:webHidden/>
          </w:rPr>
          <w:tab/>
        </w:r>
        <w:r>
          <w:rPr>
            <w:noProof/>
            <w:webHidden/>
          </w:rPr>
          <w:fldChar w:fldCharType="begin"/>
        </w:r>
        <w:r w:rsidR="00AA3E07">
          <w:rPr>
            <w:noProof/>
            <w:webHidden/>
          </w:rPr>
          <w:instrText xml:space="preserve"> PAGEREF _Toc46224720 \h </w:instrText>
        </w:r>
        <w:r>
          <w:rPr>
            <w:noProof/>
            <w:webHidden/>
          </w:rPr>
        </w:r>
        <w:r>
          <w:rPr>
            <w:noProof/>
            <w:webHidden/>
          </w:rPr>
          <w:fldChar w:fldCharType="separate"/>
        </w:r>
        <w:r w:rsidR="00AA3E07">
          <w:rPr>
            <w:noProof/>
            <w:webHidden/>
          </w:rPr>
          <w:t>23</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21" w:history="1">
        <w:r w:rsidR="00AA3E07" w:rsidRPr="006E1443">
          <w:rPr>
            <w:rStyle w:val="Hipercze"/>
            <w:noProof/>
          </w:rPr>
          <w:t>Weryfikacja dostępności cyfrowej na poziomie 4.</w:t>
        </w:r>
        <w:r w:rsidR="00AA3E07">
          <w:rPr>
            <w:noProof/>
            <w:webHidden/>
          </w:rPr>
          <w:tab/>
        </w:r>
        <w:r>
          <w:rPr>
            <w:noProof/>
            <w:webHidden/>
          </w:rPr>
          <w:fldChar w:fldCharType="begin"/>
        </w:r>
        <w:r w:rsidR="00AA3E07">
          <w:rPr>
            <w:noProof/>
            <w:webHidden/>
          </w:rPr>
          <w:instrText xml:space="preserve"> PAGEREF _Toc46224721 \h </w:instrText>
        </w:r>
        <w:r>
          <w:rPr>
            <w:noProof/>
            <w:webHidden/>
          </w:rPr>
        </w:r>
        <w:r>
          <w:rPr>
            <w:noProof/>
            <w:webHidden/>
          </w:rPr>
          <w:fldChar w:fldCharType="separate"/>
        </w:r>
        <w:r w:rsidR="00AA3E07">
          <w:rPr>
            <w:noProof/>
            <w:webHidden/>
          </w:rPr>
          <w:t>30</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22" w:history="1">
        <w:r w:rsidR="00AA3E07" w:rsidRPr="006E1443">
          <w:rPr>
            <w:rStyle w:val="Hipercze"/>
            <w:noProof/>
          </w:rPr>
          <w:t>Tabela zasięgu i wagi błędów</w:t>
        </w:r>
        <w:r w:rsidR="00AA3E07">
          <w:rPr>
            <w:noProof/>
            <w:webHidden/>
          </w:rPr>
          <w:tab/>
        </w:r>
        <w:r>
          <w:rPr>
            <w:noProof/>
            <w:webHidden/>
          </w:rPr>
          <w:fldChar w:fldCharType="begin"/>
        </w:r>
        <w:r w:rsidR="00AA3E07">
          <w:rPr>
            <w:noProof/>
            <w:webHidden/>
          </w:rPr>
          <w:instrText xml:space="preserve"> PAGEREF _Toc46224722 \h </w:instrText>
        </w:r>
        <w:r>
          <w:rPr>
            <w:noProof/>
            <w:webHidden/>
          </w:rPr>
        </w:r>
        <w:r>
          <w:rPr>
            <w:noProof/>
            <w:webHidden/>
          </w:rPr>
          <w:fldChar w:fldCharType="separate"/>
        </w:r>
        <w:r w:rsidR="00AA3E07">
          <w:rPr>
            <w:noProof/>
            <w:webHidden/>
          </w:rPr>
          <w:t>32</w:t>
        </w:r>
        <w:r>
          <w:rPr>
            <w:noProof/>
            <w:webHidden/>
          </w:rPr>
          <w:fldChar w:fldCharType="end"/>
        </w:r>
      </w:hyperlink>
    </w:p>
    <w:p w:rsidR="00AA3E07" w:rsidRDefault="003C1D5E">
      <w:pPr>
        <w:pStyle w:val="Spistreci1"/>
        <w:tabs>
          <w:tab w:val="right" w:leader="dot" w:pos="9060"/>
        </w:tabs>
        <w:rPr>
          <w:rFonts w:eastAsiaTheme="minorEastAsia"/>
          <w:noProof/>
          <w:lang w:eastAsia="pl-PL"/>
        </w:rPr>
      </w:pPr>
      <w:hyperlink w:anchor="_Toc46224723" w:history="1">
        <w:r w:rsidR="00AA3E07" w:rsidRPr="006E1443">
          <w:rPr>
            <w:rStyle w:val="Hipercze"/>
            <w:noProof/>
          </w:rPr>
          <w:t>Tabela podsumowująca badanie dostępności cyfrowej</w:t>
        </w:r>
        <w:r w:rsidR="00AA3E07">
          <w:rPr>
            <w:noProof/>
            <w:webHidden/>
          </w:rPr>
          <w:tab/>
        </w:r>
        <w:r>
          <w:rPr>
            <w:noProof/>
            <w:webHidden/>
          </w:rPr>
          <w:fldChar w:fldCharType="begin"/>
        </w:r>
        <w:r w:rsidR="00AA3E07">
          <w:rPr>
            <w:noProof/>
            <w:webHidden/>
          </w:rPr>
          <w:instrText xml:space="preserve"> PAGEREF _Toc46224723 \h </w:instrText>
        </w:r>
        <w:r>
          <w:rPr>
            <w:noProof/>
            <w:webHidden/>
          </w:rPr>
        </w:r>
        <w:r>
          <w:rPr>
            <w:noProof/>
            <w:webHidden/>
          </w:rPr>
          <w:fldChar w:fldCharType="separate"/>
        </w:r>
        <w:r w:rsidR="00AA3E07">
          <w:rPr>
            <w:noProof/>
            <w:webHidden/>
          </w:rPr>
          <w:t>34</w:t>
        </w:r>
        <w:r>
          <w:rPr>
            <w:noProof/>
            <w:webHidden/>
          </w:rPr>
          <w:fldChar w:fldCharType="end"/>
        </w:r>
      </w:hyperlink>
    </w:p>
    <w:p w:rsidR="00E15B19" w:rsidRDefault="003C1D5E" w:rsidP="00E15B19">
      <w:pPr>
        <w:pStyle w:val="Spistreci1"/>
        <w:tabs>
          <w:tab w:val="right" w:leader="dot" w:pos="9060"/>
        </w:tabs>
      </w:pPr>
      <w:r>
        <w:fldChar w:fldCharType="end"/>
      </w:r>
    </w:p>
    <w:p w:rsidR="00E15B19" w:rsidRDefault="00E15B19" w:rsidP="00E15B19">
      <w:pPr>
        <w:spacing w:after="160"/>
        <w:rPr>
          <w:rFonts w:ascii="Calibri" w:eastAsiaTheme="majorEastAsia" w:hAnsi="Calibri" w:cstheme="majorBidi"/>
          <w:b/>
          <w:color w:val="2E74B5" w:themeColor="accent1" w:themeShade="BF"/>
          <w:sz w:val="32"/>
          <w:szCs w:val="32"/>
        </w:rPr>
      </w:pPr>
      <w:r>
        <w:br w:type="page"/>
      </w:r>
      <w:bookmarkStart w:id="12" w:name="_Toc18491645"/>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B36708" w:rsidRDefault="00B36708" w:rsidP="00247BB4">
      <w:pPr>
        <w:pStyle w:val="Nagwek1"/>
      </w:pPr>
    </w:p>
    <w:p w:rsidR="006A27AF" w:rsidRDefault="00B36708" w:rsidP="00247BB4">
      <w:pPr>
        <w:pStyle w:val="Nagwek1"/>
      </w:pPr>
      <w:bookmarkStart w:id="13" w:name="_Toc46224700"/>
      <w:r>
        <w:t>Podziękowania</w:t>
      </w:r>
      <w:bookmarkEnd w:id="13"/>
    </w:p>
    <w:p w:rsidR="00994749" w:rsidRDefault="006A27AF" w:rsidP="00994749">
      <w:pPr>
        <w:spacing w:after="120"/>
        <w:jc w:val="center"/>
        <w:rPr>
          <w:sz w:val="24"/>
          <w:szCs w:val="24"/>
        </w:rPr>
      </w:pPr>
      <w:r w:rsidRPr="00994749">
        <w:rPr>
          <w:sz w:val="24"/>
          <w:szCs w:val="24"/>
        </w:rPr>
        <w:t>Niniejszy dokument powstał</w:t>
      </w:r>
      <w:r w:rsidR="00247BB4" w:rsidRPr="00994749">
        <w:rPr>
          <w:sz w:val="24"/>
          <w:szCs w:val="24"/>
        </w:rPr>
        <w:t xml:space="preserve"> w oparciu o dokumentację przekazaną przez </w:t>
      </w:r>
    </w:p>
    <w:p w:rsidR="00994749" w:rsidRDefault="00247BB4" w:rsidP="00994749">
      <w:pPr>
        <w:spacing w:after="120"/>
        <w:jc w:val="center"/>
        <w:rPr>
          <w:sz w:val="24"/>
          <w:szCs w:val="24"/>
        </w:rPr>
      </w:pPr>
      <w:r w:rsidRPr="00994749">
        <w:rPr>
          <w:b/>
          <w:sz w:val="24"/>
          <w:szCs w:val="24"/>
        </w:rPr>
        <w:t>Akces Lab</w:t>
      </w:r>
      <w:r w:rsidRPr="00994749">
        <w:rPr>
          <w:sz w:val="24"/>
          <w:szCs w:val="24"/>
        </w:rPr>
        <w:t xml:space="preserve"> (</w:t>
      </w:r>
      <w:hyperlink r:id="rId10" w:history="1">
        <w:r w:rsidRPr="00994749">
          <w:rPr>
            <w:rStyle w:val="Hipercze"/>
            <w:sz w:val="24"/>
            <w:szCs w:val="24"/>
          </w:rPr>
          <w:t>www.akceslab.pl/al/</w:t>
        </w:r>
      </w:hyperlink>
      <w:r w:rsidRPr="00994749">
        <w:rPr>
          <w:sz w:val="24"/>
          <w:szCs w:val="24"/>
        </w:rPr>
        <w:t xml:space="preserve">), </w:t>
      </w:r>
    </w:p>
    <w:p w:rsidR="00994749" w:rsidRDefault="00247BB4" w:rsidP="00994749">
      <w:pPr>
        <w:spacing w:after="120"/>
        <w:jc w:val="center"/>
        <w:rPr>
          <w:sz w:val="24"/>
          <w:szCs w:val="24"/>
        </w:rPr>
      </w:pPr>
      <w:r w:rsidRPr="00994749">
        <w:rPr>
          <w:sz w:val="24"/>
          <w:szCs w:val="24"/>
        </w:rPr>
        <w:t xml:space="preserve">do której swoje uwagi przekazała </w:t>
      </w:r>
    </w:p>
    <w:p w:rsidR="006A27AF" w:rsidRPr="00994749" w:rsidRDefault="00247BB4" w:rsidP="00994749">
      <w:pPr>
        <w:spacing w:after="120"/>
        <w:jc w:val="center"/>
        <w:rPr>
          <w:sz w:val="24"/>
          <w:szCs w:val="24"/>
        </w:rPr>
      </w:pPr>
      <w:r w:rsidRPr="00994749">
        <w:rPr>
          <w:b/>
          <w:sz w:val="24"/>
          <w:szCs w:val="24"/>
        </w:rPr>
        <w:t xml:space="preserve">Fundacja Widzialni </w:t>
      </w:r>
      <w:r w:rsidRPr="00994749">
        <w:rPr>
          <w:sz w:val="24"/>
          <w:szCs w:val="24"/>
        </w:rPr>
        <w:t>(</w:t>
      </w:r>
      <w:hyperlink r:id="rId11" w:history="1">
        <w:r w:rsidRPr="00994749">
          <w:rPr>
            <w:rStyle w:val="Hipercze"/>
            <w:sz w:val="24"/>
            <w:szCs w:val="24"/>
          </w:rPr>
          <w:t>www.widzialni.org</w:t>
        </w:r>
      </w:hyperlink>
      <w:r w:rsidRPr="00994749">
        <w:rPr>
          <w:sz w:val="24"/>
          <w:szCs w:val="24"/>
        </w:rPr>
        <w:t>)</w:t>
      </w:r>
      <w:r w:rsidRPr="00994749">
        <w:rPr>
          <w:b/>
          <w:sz w:val="24"/>
          <w:szCs w:val="24"/>
        </w:rPr>
        <w:t xml:space="preserve"> </w:t>
      </w:r>
      <w:r w:rsidRPr="00994749">
        <w:rPr>
          <w:sz w:val="24"/>
          <w:szCs w:val="24"/>
        </w:rPr>
        <w:t>.</w:t>
      </w:r>
    </w:p>
    <w:p w:rsidR="00247BB4" w:rsidRPr="00994749" w:rsidRDefault="00247BB4" w:rsidP="00994749">
      <w:pPr>
        <w:spacing w:after="120"/>
        <w:jc w:val="center"/>
        <w:rPr>
          <w:u w:val="single"/>
        </w:rPr>
      </w:pPr>
      <w:r w:rsidRPr="00994749">
        <w:rPr>
          <w:sz w:val="24"/>
          <w:szCs w:val="24"/>
          <w:u w:val="single"/>
        </w:rPr>
        <w:t>Dziękujemy!</w:t>
      </w:r>
    </w:p>
    <w:p w:rsidR="00B36708" w:rsidRDefault="00B36708">
      <w:pPr>
        <w:spacing w:after="160"/>
      </w:pPr>
      <w:r>
        <w:br w:type="page"/>
      </w: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AA3E07" w:rsidRDefault="00AA3E07" w:rsidP="00247BB4">
      <w:pPr>
        <w:pStyle w:val="Nagwek1"/>
      </w:pPr>
    </w:p>
    <w:p w:rsidR="00B36708" w:rsidRDefault="00B36708" w:rsidP="00247BB4">
      <w:pPr>
        <w:pStyle w:val="Nagwek1"/>
      </w:pPr>
      <w:bookmarkStart w:id="14" w:name="_Toc46224701"/>
      <w:r>
        <w:t>Zastrzeżenie</w:t>
      </w:r>
      <w:bookmarkEnd w:id="14"/>
    </w:p>
    <w:p w:rsidR="00B36708" w:rsidRDefault="00B36708" w:rsidP="00B36708">
      <w:r>
        <w:t xml:space="preserve">Niniejszy dokument udostępnia listę kontrolną, za pomocą której osoby z niej korzystające mogą  sprawdzić, czy strona internetowa (serwis internetowy, witryna internetowa, strona </w:t>
      </w:r>
      <w:proofErr w:type="spellStart"/>
      <w:r>
        <w:t>www</w:t>
      </w:r>
      <w:proofErr w:type="spellEnd"/>
      <w:r>
        <w:t>…) jest zgodna z zaleceniami WCAG. Narzędzie to może być przydatne zarówno dla osób nie mających przygotowania technicznego jak i dla specjalistów (np. webmasterów) mających zaawansowaną wiedzę na temat tworzenia i funkcjonowania stron internetowych.</w:t>
      </w:r>
    </w:p>
    <w:p w:rsidR="00AA3E07" w:rsidRDefault="00B36708" w:rsidP="00B36708">
      <w:pPr>
        <w:rPr>
          <w:b/>
        </w:rPr>
      </w:pPr>
      <w:r w:rsidRPr="00011AB6">
        <w:rPr>
          <w:b/>
        </w:rPr>
        <w:t>Należy jednak podkreślić, że jedynie opinia eksperta ds. dostępności (audytora dostępności) może być uznana za wiążącą, szczególnie w ewentualnych przypadkach spornych.</w:t>
      </w:r>
    </w:p>
    <w:p w:rsidR="00AA3E07" w:rsidRDefault="00AA3E07">
      <w:pPr>
        <w:spacing w:after="160"/>
        <w:rPr>
          <w:b/>
        </w:rPr>
      </w:pPr>
      <w:r>
        <w:rPr>
          <w:b/>
        </w:rPr>
        <w:br w:type="page"/>
      </w:r>
    </w:p>
    <w:p w:rsidR="00B36708" w:rsidRPr="00011AB6" w:rsidRDefault="00B36708" w:rsidP="00B36708">
      <w:pPr>
        <w:rPr>
          <w:b/>
        </w:rPr>
      </w:pPr>
    </w:p>
    <w:p w:rsidR="00E15B19" w:rsidRDefault="00E15B19" w:rsidP="00247BB4">
      <w:pPr>
        <w:pStyle w:val="Nagwek1"/>
      </w:pPr>
      <w:bookmarkStart w:id="15" w:name="_Toc46224702"/>
      <w:r>
        <w:t>Jak korzystać z tego dokumentu</w:t>
      </w:r>
      <w:bookmarkEnd w:id="12"/>
      <w:bookmarkEnd w:id="15"/>
    </w:p>
    <w:p w:rsidR="00E15B19" w:rsidRDefault="00E15B19" w:rsidP="00E15B19">
      <w:r>
        <w:t>Lista kontrolna zawiera zestaw tak sformułowanych pytań, aby móc wykryć zdecydowaną większość problemów związanych z dostępnością cyfrową. Każde pytanie z listy kontrolnej odnosi się, bądź może się odnosić, do wskazanych kryteriów sukcesu WCAG. Nie oznacza to jednak, że przy każdej odpowiedzi wskazującej błąd automatycznie łamane są wymagania wszystkich wskazanych kryteriów sukcesu WCAG. To, które z kryteriów sukcesu jest złamane, powinno być ewentualnie wynikiem odrębnej analizy i jest to faktycznie kwestia drugorzędna.</w:t>
      </w:r>
    </w:p>
    <w:p w:rsidR="00E15B19" w:rsidRDefault="00E15B19" w:rsidP="00E15B19">
      <w:r>
        <w:t>Pytania z listy kontrolnej podzielone są na 4 poziomy:</w:t>
      </w:r>
    </w:p>
    <w:p w:rsidR="00E15B19" w:rsidRDefault="00E15B19" w:rsidP="00D04BAC">
      <w:pPr>
        <w:pStyle w:val="Akapitzlist"/>
        <w:numPr>
          <w:ilvl w:val="0"/>
          <w:numId w:val="2"/>
        </w:numPr>
        <w:spacing w:line="252" w:lineRule="auto"/>
      </w:pPr>
      <w:r>
        <w:t>poziom 1 zawiera elementy listy kontrolnej, z których mogą skorzystać osoby nie mające przygotowania technicznego,</w:t>
      </w:r>
    </w:p>
    <w:p w:rsidR="00E15B19" w:rsidRDefault="00E15B19" w:rsidP="00D04BAC">
      <w:pPr>
        <w:pStyle w:val="Akapitzlist"/>
        <w:numPr>
          <w:ilvl w:val="0"/>
          <w:numId w:val="2"/>
        </w:numPr>
        <w:spacing w:line="252" w:lineRule="auto"/>
      </w:pPr>
      <w:r>
        <w:t>poziom 2 zawiera elementy przeznaczone dla osób mających podstawową wiedzę o kwestiach dostępności cyfrowej i o ogólnych zasadach funkcjonowania stron internetowych,</w:t>
      </w:r>
    </w:p>
    <w:p w:rsidR="00E15B19" w:rsidRDefault="00E15B19" w:rsidP="00D04BAC">
      <w:pPr>
        <w:pStyle w:val="Akapitzlist"/>
        <w:numPr>
          <w:ilvl w:val="0"/>
          <w:numId w:val="2"/>
        </w:numPr>
        <w:spacing w:line="252" w:lineRule="auto"/>
      </w:pPr>
      <w:r>
        <w:t>poziomy 3 i 4 przeznaczone są dla osób z dogłębnym przygotowaniem technicznym. Kilka pytań na poziomie 4 przeznaczonych jest dla ekspertów, którzy znają języki skryptowe a także potrafią posługiwać się technologiami wspomagającymi.</w:t>
      </w:r>
    </w:p>
    <w:p w:rsidR="00B36708" w:rsidRDefault="00E15B19" w:rsidP="00E15B19">
      <w:r>
        <w:t xml:space="preserve">Należy podkreślić, że aby móc uznać badaną stronę za dostępną cyfrowo konieczne jest </w:t>
      </w:r>
      <w:r w:rsidR="00034692">
        <w:t>udzielenie odpowiedzi</w:t>
      </w:r>
      <w:r>
        <w:t xml:space="preserve"> na wszystkie pytania niniejszej listy. W przypadku pojawienia się odpowiedzi negatywnych (błędów dostępności), ostateczna ocena dostępności cyfrowej jest dokonywana przez eksperta prowadzącego badania, który ocenia wagę i znaczenie wykrytego błędu.</w:t>
      </w:r>
      <w:r w:rsidR="00B36708">
        <w:t xml:space="preserve"> </w:t>
      </w:r>
    </w:p>
    <w:p w:rsidR="00E15B19" w:rsidRDefault="00E15B19" w:rsidP="00E15B19">
      <w:pPr>
        <w:pStyle w:val="Nagwek2"/>
      </w:pPr>
      <w:bookmarkStart w:id="16" w:name="_Toc46224703"/>
      <w:r>
        <w:t>Jak przeprowadzić badanie?</w:t>
      </w:r>
      <w:bookmarkEnd w:id="16"/>
    </w:p>
    <w:p w:rsidR="00E15B19" w:rsidRDefault="00E15B19" w:rsidP="00E15B19">
      <w:r>
        <w:t xml:space="preserve">Ze względu na to, że najczęściej serwis internetowy zawiera bardzo wiele </w:t>
      </w:r>
      <w:proofErr w:type="spellStart"/>
      <w:r>
        <w:t>podstron</w:t>
      </w:r>
      <w:proofErr w:type="spellEnd"/>
      <w:r>
        <w:t xml:space="preserve">, trudno jest założyć, że w każdym badaniu sprawdzona zostanie ich całość. Konieczna jest wiec selekcja stron, które będą podlegać weryfikacji, czyli niezbędne jest przygotowanie próbki </w:t>
      </w:r>
      <w:proofErr w:type="spellStart"/>
      <w:r>
        <w:t>podstron</w:t>
      </w:r>
      <w:proofErr w:type="spellEnd"/>
      <w:r>
        <w:t xml:space="preserve">, które będą podlegały badaniu. Dobór próbki stron nie może być całkowicie przypadkowy. Próbka powinna zawierać (jeśli to możliwe):  </w:t>
      </w:r>
    </w:p>
    <w:p w:rsidR="00E15B19" w:rsidRDefault="00E15B19" w:rsidP="00D04BAC">
      <w:pPr>
        <w:pStyle w:val="Akapitzlist"/>
        <w:numPr>
          <w:ilvl w:val="0"/>
          <w:numId w:val="3"/>
        </w:numPr>
        <w:spacing w:line="252" w:lineRule="auto"/>
      </w:pPr>
      <w:r>
        <w:t xml:space="preserve">stronę startową, </w:t>
      </w:r>
    </w:p>
    <w:p w:rsidR="00E15B19" w:rsidRDefault="00E15B19" w:rsidP="00D04BAC">
      <w:pPr>
        <w:pStyle w:val="Akapitzlist"/>
        <w:numPr>
          <w:ilvl w:val="0"/>
          <w:numId w:val="3"/>
        </w:numPr>
        <w:spacing w:line="252" w:lineRule="auto"/>
      </w:pPr>
      <w:r>
        <w:t xml:space="preserve">stronę logowania, </w:t>
      </w:r>
    </w:p>
    <w:p w:rsidR="00E15B19" w:rsidRDefault="00E15B19" w:rsidP="00D04BAC">
      <w:pPr>
        <w:pStyle w:val="Akapitzlist"/>
        <w:numPr>
          <w:ilvl w:val="0"/>
          <w:numId w:val="3"/>
        </w:numPr>
        <w:spacing w:line="252" w:lineRule="auto"/>
      </w:pPr>
      <w:r>
        <w:t xml:space="preserve">mapę strony, </w:t>
      </w:r>
    </w:p>
    <w:p w:rsidR="00E15B19" w:rsidRDefault="00E15B19" w:rsidP="00D04BAC">
      <w:pPr>
        <w:pStyle w:val="Akapitzlist"/>
        <w:numPr>
          <w:ilvl w:val="0"/>
          <w:numId w:val="3"/>
        </w:numPr>
        <w:spacing w:line="252" w:lineRule="auto"/>
      </w:pPr>
      <w:r>
        <w:t xml:space="preserve">stronę z informacjami kontaktowymi, </w:t>
      </w:r>
    </w:p>
    <w:p w:rsidR="00E15B19" w:rsidRDefault="00E15B19" w:rsidP="00D04BAC">
      <w:pPr>
        <w:pStyle w:val="Akapitzlist"/>
        <w:numPr>
          <w:ilvl w:val="0"/>
          <w:numId w:val="3"/>
        </w:numPr>
        <w:spacing w:line="252" w:lineRule="auto"/>
      </w:pPr>
      <w:r>
        <w:t>strony zawierające formularze kontaktowe, szczególnie takie, które zawierają zabezpieczenie typu CAPTCHA</w:t>
      </w:r>
    </w:p>
    <w:p w:rsidR="00E15B19" w:rsidRDefault="00E15B19" w:rsidP="00D04BAC">
      <w:pPr>
        <w:pStyle w:val="Akapitzlist"/>
        <w:numPr>
          <w:ilvl w:val="0"/>
          <w:numId w:val="3"/>
        </w:numPr>
        <w:spacing w:line="252" w:lineRule="auto"/>
      </w:pPr>
      <w:r>
        <w:t>stronę pomocy,</w:t>
      </w:r>
    </w:p>
    <w:p w:rsidR="00E15B19" w:rsidRDefault="00E15B19" w:rsidP="00D04BAC">
      <w:pPr>
        <w:pStyle w:val="Akapitzlist"/>
        <w:numPr>
          <w:ilvl w:val="0"/>
          <w:numId w:val="3"/>
        </w:numPr>
        <w:spacing w:line="252" w:lineRule="auto"/>
      </w:pPr>
      <w:r>
        <w:t>stronę zawierającą informacje prawne,</w:t>
      </w:r>
    </w:p>
    <w:p w:rsidR="00E15B19" w:rsidRDefault="00E15B19" w:rsidP="00D04BAC">
      <w:pPr>
        <w:pStyle w:val="Akapitzlist"/>
        <w:numPr>
          <w:ilvl w:val="0"/>
          <w:numId w:val="3"/>
        </w:numPr>
        <w:spacing w:line="252" w:lineRule="auto"/>
      </w:pPr>
      <w:r>
        <w:t>co najmniej jedną stronę istotną dla każdego rodzaju usługi świadczonej przez stronę internetową,</w:t>
      </w:r>
    </w:p>
    <w:p w:rsidR="00E15B19" w:rsidRDefault="00E15B19" w:rsidP="00D04BAC">
      <w:pPr>
        <w:pStyle w:val="Akapitzlist"/>
        <w:numPr>
          <w:ilvl w:val="0"/>
          <w:numId w:val="3"/>
        </w:numPr>
        <w:spacing w:line="252" w:lineRule="auto"/>
      </w:pPr>
      <w:r>
        <w:t xml:space="preserve">stronę z formularzem zaawansowanego wyszukiwania, </w:t>
      </w:r>
    </w:p>
    <w:p w:rsidR="00E15B19" w:rsidRDefault="00E15B19" w:rsidP="00D04BAC">
      <w:pPr>
        <w:pStyle w:val="Akapitzlist"/>
        <w:numPr>
          <w:ilvl w:val="0"/>
          <w:numId w:val="3"/>
        </w:numPr>
        <w:spacing w:line="252" w:lineRule="auto"/>
      </w:pPr>
      <w:r>
        <w:t>stronę z wynikami wyszukiwania,</w:t>
      </w:r>
    </w:p>
    <w:p w:rsidR="00E15B19" w:rsidRDefault="00E15B19" w:rsidP="00D04BAC">
      <w:pPr>
        <w:pStyle w:val="Akapitzlist"/>
        <w:numPr>
          <w:ilvl w:val="0"/>
          <w:numId w:val="3"/>
        </w:numPr>
        <w:spacing w:line="252" w:lineRule="auto"/>
      </w:pPr>
      <w:r>
        <w:t xml:space="preserve">deklarację dostępności, </w:t>
      </w:r>
    </w:p>
    <w:p w:rsidR="00E15B19" w:rsidRDefault="00E15B19" w:rsidP="00D04BAC">
      <w:pPr>
        <w:pStyle w:val="Akapitzlist"/>
        <w:numPr>
          <w:ilvl w:val="0"/>
          <w:numId w:val="3"/>
        </w:numPr>
        <w:spacing w:line="252" w:lineRule="auto"/>
      </w:pPr>
      <w:r>
        <w:lastRenderedPageBreak/>
        <w:t xml:space="preserve">strony o wyraźnie odrębnym wyglądzie od reszty lub zawierające innego rodzaju treści niż większość innych </w:t>
      </w:r>
      <w:proofErr w:type="spellStart"/>
      <w:r>
        <w:t>podstron</w:t>
      </w:r>
      <w:proofErr w:type="spellEnd"/>
      <w:r>
        <w:t>,</w:t>
      </w:r>
    </w:p>
    <w:p w:rsidR="00E15B19" w:rsidRDefault="00E15B19" w:rsidP="00D04BAC">
      <w:pPr>
        <w:pStyle w:val="Akapitzlist"/>
        <w:numPr>
          <w:ilvl w:val="0"/>
          <w:numId w:val="3"/>
        </w:numPr>
        <w:spacing w:line="252" w:lineRule="auto"/>
      </w:pPr>
      <w:r>
        <w:t xml:space="preserve">co najmniej jeden dokument do pobrania - istotny, dla każdego rodzaju usługi świadczonej przez stronę internetową, </w:t>
      </w:r>
    </w:p>
    <w:p w:rsidR="00E15B19" w:rsidRDefault="00E15B19" w:rsidP="00D04BAC">
      <w:pPr>
        <w:pStyle w:val="Akapitzlist"/>
        <w:numPr>
          <w:ilvl w:val="0"/>
          <w:numId w:val="3"/>
        </w:numPr>
        <w:spacing w:line="252" w:lineRule="auto"/>
      </w:pPr>
      <w:r>
        <w:t>co najmniej materiał multimedialny, na przykład film,</w:t>
      </w:r>
    </w:p>
    <w:p w:rsidR="00E15B19" w:rsidRDefault="00E15B19" w:rsidP="00D04BAC">
      <w:pPr>
        <w:pStyle w:val="Akapitzlist"/>
        <w:numPr>
          <w:ilvl w:val="0"/>
          <w:numId w:val="3"/>
        </w:numPr>
        <w:spacing w:line="252" w:lineRule="auto"/>
      </w:pPr>
      <w:r>
        <w:t xml:space="preserve">losowo wybrane </w:t>
      </w:r>
      <w:proofErr w:type="spellStart"/>
      <w:r>
        <w:t>podstrony</w:t>
      </w:r>
      <w:proofErr w:type="spellEnd"/>
      <w:r>
        <w:t xml:space="preserve">, których liczba będzie uzależniona od wielkości badanego serwisu </w:t>
      </w:r>
      <w:proofErr w:type="spellStart"/>
      <w:r>
        <w:t>www</w:t>
      </w:r>
      <w:proofErr w:type="spellEnd"/>
      <w:r>
        <w:t>. Osoba odpowiedzialna za przeprowadzanie badania dostępności samodzielnie oszacuje tę liczbę.</w:t>
      </w:r>
    </w:p>
    <w:p w:rsidR="00E15B19" w:rsidRDefault="00E15B19" w:rsidP="00E15B19">
      <w:r>
        <w:t xml:space="preserve">W przypadku stron internetowych zawierających wiele różnorodnych </w:t>
      </w:r>
      <w:proofErr w:type="spellStart"/>
      <w:r>
        <w:t>podstron</w:t>
      </w:r>
      <w:proofErr w:type="spellEnd"/>
      <w:r>
        <w:t xml:space="preserve">, liczba </w:t>
      </w:r>
      <w:proofErr w:type="spellStart"/>
      <w:r>
        <w:t>podstron</w:t>
      </w:r>
      <w:proofErr w:type="spellEnd"/>
      <w:r>
        <w:t xml:space="preserve"> wybranych do weryfikacji nie powinna  być niższa niż 15.</w:t>
      </w:r>
    </w:p>
    <w:p w:rsidR="00E15B19" w:rsidRDefault="00E15B19" w:rsidP="00E15B19">
      <w:r>
        <w:t xml:space="preserve">Podczas selekcji stron i elementów do weryfikacji należy mieć na uwadze szczególne przepisy Ustawy z dnia 4 kwietnia 2019 r. o dostępności cyfrowej stron internetowych i aplikacji mobilnych podmiotów publicznych zawarte w art. 8. W szczególności należy zwrócić uwagę na przewidziane w art. 8 ust. 1 wyłączenie obowiązku zachowania dostępności, ale również kolejne przepisy zawarte w ust. 2. </w:t>
      </w:r>
    </w:p>
    <w:p w:rsidR="00E15B19" w:rsidRDefault="00E15B19" w:rsidP="00E15B19">
      <w:r>
        <w:t xml:space="preserve">Badanie polega na udzielaniu odpowiedzi na każde pytanie z listy kontrolnej dla każdej wyselekcjonowanej </w:t>
      </w:r>
      <w:proofErr w:type="spellStart"/>
      <w:r>
        <w:t>podstrony</w:t>
      </w:r>
      <w:proofErr w:type="spellEnd"/>
      <w:r>
        <w:t xml:space="preserve">. Przy każdym pytaniu umieszczone są możliwe odpowiedzi. Wynik badania można umieścić w tabeli zamieszczonej na końcu dokumentu. Dzięki temu śledzenie postępu badań i podsumowywanie wyników może stać się łatwiejsze. </w:t>
      </w:r>
    </w:p>
    <w:p w:rsidR="00E15B19" w:rsidRDefault="00E15B19" w:rsidP="00E15B19">
      <w:r>
        <w:t xml:space="preserve">Przy każdym pytaniu umieszczone są krótkie wyjaśnienia operacji, które należy wykonać aby skutecznie odpowiedzieć na zadane pytanie. </w:t>
      </w:r>
    </w:p>
    <w:p w:rsidR="00E15B19" w:rsidRDefault="00E15B19" w:rsidP="00E15B19">
      <w:r>
        <w:t xml:space="preserve">Po wykonaniu zalecanego sprawdzenia i wybraniu odpowiedzi wskazującej na błąd, należy odnotować ten fakt w tabeli podsumowującej badanie dostępności cyfrowej. Kliknięcie w link Kryteria WCAG: X.X.X - Poziom „XX” przeniesie kursor w odpowiednie miejsce tabeli. Tabela ta zawiera spis kryteriów sukcesu odpowiadający załącznikowi do Ustawy z dnia 4 kwietnia 2019 r. o dostępności cyfrowej stron internetowych i aplikacji mobilnych podmiotów publicznych. Należy zaznaczyć linię tabeli odpowiadającą kryterium sukcesu dla którego znaleziono błąd wyróżniającym kolorem (na przykład czerwonym) oraz wskazać adres </w:t>
      </w:r>
      <w:proofErr w:type="spellStart"/>
      <w:r>
        <w:t>podstrony</w:t>
      </w:r>
      <w:proofErr w:type="spellEnd"/>
      <w:r>
        <w:t>, na której błąd odpowiadający danemu kryterium sukcesu został wykryty. Pozwoli to, szczególnie wizualnie, szybko ocenić liczbę kryteriów sukcesu, które nie zostały spełnione. Należy zwrócić uwagę na fakt, że jeden błąd może powodować złamanie kilku kryteriów sukcesu WCAG.</w:t>
      </w:r>
    </w:p>
    <w:p w:rsidR="00E15B19" w:rsidRDefault="00E15B19" w:rsidP="00E15B19">
      <w:pPr>
        <w:pStyle w:val="Nagwek2"/>
      </w:pPr>
      <w:bookmarkStart w:id="17" w:name="_Toc46224704"/>
      <w:r>
        <w:t>Wymagania specjalne wynikające z przepisów prawa</w:t>
      </w:r>
      <w:bookmarkEnd w:id="17"/>
    </w:p>
    <w:p w:rsidR="00E15B19" w:rsidRDefault="00E15B19" w:rsidP="00E15B19">
      <w:r>
        <w:t>W art. 8 ust. 2 ustawy z dnia 4 kwietnia 2019 r. o dostępności cyfrowej stron internetowych i aplikacji mobilnych podmiotów publicznych szczególna uwaga zwrócona jest na niektóre strony i elementy stron internetowych podmiotów publicznych. Powinno to znaleźć swoje odzwierciedlenie w sposobie badania dostępności cyfrowej.</w:t>
      </w:r>
    </w:p>
    <w:p w:rsidR="00E15B19" w:rsidRDefault="00E15B19" w:rsidP="00E15B19">
      <w:r>
        <w:t xml:space="preserve">Ustawa mówi, że na podmioty publiczne nałożony jest bezwzględny obowiązek utrzymania pełnej dostępności cyfrowej </w:t>
      </w:r>
    </w:p>
    <w:p w:rsidR="00E15B19" w:rsidRDefault="00E15B19" w:rsidP="00D04BAC">
      <w:pPr>
        <w:pStyle w:val="Akapitzlist"/>
        <w:numPr>
          <w:ilvl w:val="0"/>
          <w:numId w:val="4"/>
        </w:numPr>
        <w:spacing w:line="252" w:lineRule="auto"/>
      </w:pPr>
      <w:r>
        <w:lastRenderedPageBreak/>
        <w:t xml:space="preserve">Biuletynów Informacji Publicznej, </w:t>
      </w:r>
    </w:p>
    <w:p w:rsidR="00E15B19" w:rsidRDefault="00E15B19" w:rsidP="00D04BAC">
      <w:pPr>
        <w:pStyle w:val="Akapitzlist"/>
        <w:numPr>
          <w:ilvl w:val="0"/>
          <w:numId w:val="4"/>
        </w:numPr>
        <w:spacing w:line="252" w:lineRule="auto"/>
      </w:pPr>
      <w:r>
        <w:t xml:space="preserve">danych teleadresowych, </w:t>
      </w:r>
    </w:p>
    <w:p w:rsidR="00E15B19" w:rsidRDefault="00E15B19" w:rsidP="00D04BAC">
      <w:pPr>
        <w:pStyle w:val="Akapitzlist"/>
        <w:numPr>
          <w:ilvl w:val="0"/>
          <w:numId w:val="4"/>
        </w:numPr>
        <w:spacing w:line="252" w:lineRule="auto"/>
      </w:pPr>
      <w:r>
        <w:t xml:space="preserve">narzędzi służących do kontaktu z podmiotem publicznym, </w:t>
      </w:r>
    </w:p>
    <w:p w:rsidR="00E15B19" w:rsidRDefault="00E15B19" w:rsidP="00D04BAC">
      <w:pPr>
        <w:pStyle w:val="Akapitzlist"/>
        <w:numPr>
          <w:ilvl w:val="0"/>
          <w:numId w:val="4"/>
        </w:numPr>
        <w:spacing w:line="252" w:lineRule="auto"/>
      </w:pPr>
      <w:r>
        <w:t xml:space="preserve">nawigacji, </w:t>
      </w:r>
    </w:p>
    <w:p w:rsidR="00E15B19" w:rsidRDefault="00E15B19" w:rsidP="00D04BAC">
      <w:pPr>
        <w:pStyle w:val="Akapitzlist"/>
        <w:numPr>
          <w:ilvl w:val="0"/>
          <w:numId w:val="4"/>
        </w:numPr>
        <w:spacing w:line="252" w:lineRule="auto"/>
      </w:pPr>
      <w:r>
        <w:t xml:space="preserve">deklaracji dostępności strony internetowej lub aplikacji mobilnej podmiotu publicznego, </w:t>
      </w:r>
    </w:p>
    <w:p w:rsidR="00E15B19" w:rsidRDefault="00E15B19" w:rsidP="00D04BAC">
      <w:pPr>
        <w:pStyle w:val="Akapitzlist"/>
        <w:numPr>
          <w:ilvl w:val="0"/>
          <w:numId w:val="4"/>
        </w:numPr>
        <w:spacing w:line="252" w:lineRule="auto"/>
      </w:pPr>
      <w:r>
        <w:t xml:space="preserve">informacji dotyczących sytuacji kryzysowej, </w:t>
      </w:r>
    </w:p>
    <w:p w:rsidR="00E15B19" w:rsidRDefault="00E15B19" w:rsidP="00D04BAC">
      <w:pPr>
        <w:pStyle w:val="Akapitzlist"/>
        <w:numPr>
          <w:ilvl w:val="0"/>
          <w:numId w:val="4"/>
        </w:numPr>
        <w:spacing w:line="252" w:lineRule="auto"/>
      </w:pPr>
      <w:r>
        <w:t xml:space="preserve">informacji związanych z bezpieczeństwem publicznym, </w:t>
      </w:r>
    </w:p>
    <w:p w:rsidR="00E15B19" w:rsidRDefault="00E15B19" w:rsidP="00E15B19">
      <w:r>
        <w:t>publikowanych przez podmiot publiczny, dokumentów urzędowych oraz wzorów umów lub wzorów innych dokumentów przeznaczonych do zaciągania zobowiązań cywilnoprawnych.</w:t>
      </w:r>
    </w:p>
    <w:p w:rsidR="00E15B19" w:rsidRDefault="00E15B19" w:rsidP="00E15B19">
      <w:r>
        <w:t xml:space="preserve">Oznacza to konieczność zwrócenia szczególnej uwagi podczas badania dostępności cyfrowej na dostępność powyższych elementów, a przede wszystkim zwrócenie na nie uwagi podczas selekcji </w:t>
      </w:r>
      <w:proofErr w:type="spellStart"/>
      <w:r>
        <w:t>podstron</w:t>
      </w:r>
      <w:proofErr w:type="spellEnd"/>
      <w:r>
        <w:t xml:space="preserve"> stron poddawanych badaniu. Jest to o tyle istotne, że Ustawa przewiduje sankcje finansowe za brak ich dostępności.</w:t>
      </w:r>
    </w:p>
    <w:p w:rsidR="00E15B19" w:rsidRDefault="00E15B19" w:rsidP="00E15B19">
      <w:pPr>
        <w:pStyle w:val="Nagwek2"/>
      </w:pPr>
      <w:bookmarkStart w:id="18" w:name="_Toc46224705"/>
      <w:r>
        <w:t>Jakie wnioski wynikają z rezultatów badania?</w:t>
      </w:r>
      <w:bookmarkEnd w:id="18"/>
    </w:p>
    <w:p w:rsidR="00E15B19" w:rsidRDefault="00E15B19" w:rsidP="00E15B19">
      <w:r>
        <w:t>Odpowiedzi, z których wynika, że dany element listy kontrolnej jest spełniony, nazywamy odpowiedziami pozytywnymi. Odpowiedzi, z których wynika, że element listy kontrolnej nie jest spełniony, nazywamy odpowiedziami negatywnymi.</w:t>
      </w:r>
    </w:p>
    <w:p w:rsidR="00E15B19" w:rsidRDefault="00E15B19" w:rsidP="00E15B19">
      <w:r>
        <w:t xml:space="preserve">Odpowiedzi negatywne oznaczają, że na badanych stronach znajdują się elementy niezgodne z zaleceniami WCAG. Należy jednak mieć świadomość, że nie musi to oznaczać niedostępności badanej strony dla osób niepełnosprawnych. Niektóre błędy, w zależności od kontekstu, mogą być jedynie UTRUDNIENIEM dla niektórych osób niepełnosprawnych, nie będąc BARIERĄ  nie do pokonania dla nikogo. </w:t>
      </w:r>
    </w:p>
    <w:p w:rsidR="00E15B19" w:rsidRDefault="00E15B19" w:rsidP="00E15B19">
      <w:r>
        <w:t xml:space="preserve">Brak odpowiedzi negatywnych oznacza, że można mieć w dużym stopniu pewność, że badana strona </w:t>
      </w:r>
      <w:proofErr w:type="spellStart"/>
      <w:r>
        <w:t>www</w:t>
      </w:r>
      <w:proofErr w:type="spellEnd"/>
      <w:r>
        <w:t xml:space="preserve"> jest przygotowana zgodnie z wymaganiami WCAG. Należy mieć na uwadze, że w przypadku częstych zmian prezentowanych na stronie </w:t>
      </w:r>
      <w:proofErr w:type="spellStart"/>
      <w:r>
        <w:t>www</w:t>
      </w:r>
      <w:proofErr w:type="spellEnd"/>
      <w:r>
        <w:t xml:space="preserve"> treści sytuacja ta może szybko ulec zmianie.</w:t>
      </w:r>
    </w:p>
    <w:p w:rsidR="00E15B19" w:rsidRDefault="00E15B19" w:rsidP="001D15B1">
      <w:pPr>
        <w:pStyle w:val="Nagwek3"/>
      </w:pPr>
      <w:r>
        <w:t>Rezultaty badania częściowego</w:t>
      </w:r>
    </w:p>
    <w:p w:rsidR="00E15B19" w:rsidRDefault="00E15B19" w:rsidP="00E15B19">
      <w:r>
        <w:t xml:space="preserve">Jeśli badanie  jest przeprowadzane jedynie częściowo (nie ma odpowiedzi na pytania na wszystkich poziomach) wówczas niemożliwe jest oczywiście wydanie pozytywnej opinii o dostępności cyfrowej badanej strony. W takim przypadku możliwa jest jedynie ewentualna negatywna opinia, czyli stwierdzenie, że serwis nie spełnia zaleceń WCAG i ewentualne wskazanie wykrytych błędów. </w:t>
      </w:r>
    </w:p>
    <w:p w:rsidR="00E15B19" w:rsidRDefault="00E15B19" w:rsidP="00E15B19">
      <w:r>
        <w:t xml:space="preserve">W procedurze badania częściowego niezwykle istotne jest udzielenie odpowiedzi na pytania kluczowe na samym początku. </w:t>
      </w:r>
      <w:r>
        <w:rPr>
          <w:b/>
        </w:rPr>
        <w:t>Odpowiedź negatywna w którymkolwiek z pytań kluczowych oznacza brak konieczności dalszego prowadzenia badania</w:t>
      </w:r>
      <w:r>
        <w:rPr>
          <w:b/>
          <w:u w:val="single"/>
        </w:rPr>
        <w:t xml:space="preserve"> </w:t>
      </w:r>
      <w:r>
        <w:t xml:space="preserve">jeśli jest ono prowadzone jedynie w celu sprawdzenia, czy dana strona </w:t>
      </w:r>
      <w:proofErr w:type="spellStart"/>
      <w:r>
        <w:t>www</w:t>
      </w:r>
      <w:proofErr w:type="spellEnd"/>
      <w:r>
        <w:t xml:space="preserve"> jest dostępna</w:t>
      </w:r>
      <w:r>
        <w:rPr>
          <w:b/>
        </w:rPr>
        <w:t>.</w:t>
      </w:r>
      <w:r>
        <w:t xml:space="preserve"> Błąd w kwestiach kluczowych oznacza istnienie barier nie do pokonania przez osoby niepełnosprawne. Dopóki nie zostaną one usunięte, strona na pewno nie będzie dostępna. </w:t>
      </w:r>
      <w:bookmarkStart w:id="19" w:name="_Toc18404214"/>
    </w:p>
    <w:p w:rsidR="00E15B19" w:rsidRDefault="00E15B19" w:rsidP="00E15B19">
      <w:pPr>
        <w:pStyle w:val="Nagwek2"/>
      </w:pPr>
      <w:bookmarkStart w:id="20" w:name="_Toc46224706"/>
      <w:r>
        <w:lastRenderedPageBreak/>
        <w:t>Określenie zasięgu i wagi znalezionych błędów</w:t>
      </w:r>
      <w:bookmarkEnd w:id="20"/>
    </w:p>
    <w:p w:rsidR="00E15B19" w:rsidRDefault="00E15B19" w:rsidP="00E15B19">
      <w:r>
        <w:t>W przypadku znalezienia błędu (odpowiedź negatywna) należy określić jego wagę. Oceny wagi błędu należy dokonać biorąc pod uwagę kontekst błędu, jego znaczenie dla użytkownika zarówno niepełnosprawnego jak i ogólnie dla użytkowników strony. Ocena ta jest wynikiem subiektywnej analizy, której podstawy powinny być jasno opisane i wyjaśnione w tabeli „Zasięg i waga błędów”.</w:t>
      </w:r>
    </w:p>
    <w:p w:rsidR="00E15B19" w:rsidRDefault="00E15B19" w:rsidP="00E15B19">
      <w:r>
        <w:t xml:space="preserve">W przypadku, gdy prowadzący badanie natrafia na błąd o potencjalnie dużej wadze, powinien poszerzyć zakres badanych </w:t>
      </w:r>
      <w:proofErr w:type="spellStart"/>
      <w:r>
        <w:t>podstron</w:t>
      </w:r>
      <w:proofErr w:type="spellEnd"/>
      <w:r>
        <w:t xml:space="preserve"> w celu sprawdzenia, czy znaleziony błąd występuje również na nich, czy też jest jedynie wynikiem jednorazowego przeoczenia czy niedopatrzenia. Adresy </w:t>
      </w:r>
      <w:proofErr w:type="spellStart"/>
      <w:r>
        <w:t>podstron</w:t>
      </w:r>
      <w:proofErr w:type="spellEnd"/>
      <w:r>
        <w:t>, na których zostały wykonane dodatkowe sprawdzenia są umieszczone w tabeli „Zasięg i waga błędów”.</w:t>
      </w:r>
    </w:p>
    <w:p w:rsidR="00E15B19" w:rsidRDefault="00E15B19" w:rsidP="00E15B19">
      <w:r>
        <w:t>Po zakończeniu sprawdzenia prowadzący badanie tworzy skalę oceny błędów, co może być szczególnie istotne w przypadku regularnego przeprowadzenia badań lub w sytuacji tworzenia rankingu. Skalę opisuje i uzasadnia w części opisowej tabeli „Zasięg i waga błędów”.</w:t>
      </w:r>
    </w:p>
    <w:p w:rsidR="00E15B19" w:rsidRDefault="00E15B19" w:rsidP="001D15B1">
      <w:pPr>
        <w:pStyle w:val="Nagwek3"/>
      </w:pPr>
      <w:r>
        <w:t>Przykład</w:t>
      </w:r>
    </w:p>
    <w:p w:rsidR="00E15B19" w:rsidRDefault="00E15B19" w:rsidP="00E15B19">
      <w:r>
        <w:t>Prowadzący badanie może uznać, że wystarczający będzie podział błędów na trzy kategorie:</w:t>
      </w:r>
    </w:p>
    <w:p w:rsidR="00E15B19" w:rsidRDefault="00E15B19" w:rsidP="00D04BAC">
      <w:pPr>
        <w:pStyle w:val="Akapitzlist"/>
        <w:numPr>
          <w:ilvl w:val="0"/>
          <w:numId w:val="1"/>
        </w:numPr>
        <w:spacing w:line="252" w:lineRule="auto"/>
      </w:pPr>
      <w:r>
        <w:t xml:space="preserve">Kluczowe, czyli takie, których obecność powoduje, że nie da się sensownie skorzystać z informacji lub usług oferowanych na stronie </w:t>
      </w:r>
      <w:proofErr w:type="spellStart"/>
      <w:r>
        <w:t>www</w:t>
      </w:r>
      <w:proofErr w:type="spellEnd"/>
      <w:r>
        <w:t>;</w:t>
      </w:r>
    </w:p>
    <w:p w:rsidR="00E15B19" w:rsidRDefault="00E15B19" w:rsidP="00D04BAC">
      <w:pPr>
        <w:pStyle w:val="Akapitzlist"/>
        <w:numPr>
          <w:ilvl w:val="0"/>
          <w:numId w:val="1"/>
        </w:numPr>
        <w:spacing w:line="252" w:lineRule="auto"/>
      </w:pPr>
      <w:r>
        <w:t xml:space="preserve">Istotne, czyli takie, których obecność znacząco utrudnia skorzystanie z informacji lub usług oferowanych na stronie </w:t>
      </w:r>
      <w:proofErr w:type="spellStart"/>
      <w:r>
        <w:t>www</w:t>
      </w:r>
      <w:proofErr w:type="spellEnd"/>
      <w:r>
        <w:t>;</w:t>
      </w:r>
    </w:p>
    <w:p w:rsidR="00E15B19" w:rsidRDefault="00C70725" w:rsidP="00D04BAC">
      <w:pPr>
        <w:pStyle w:val="Akapitzlist"/>
        <w:numPr>
          <w:ilvl w:val="0"/>
          <w:numId w:val="1"/>
        </w:numPr>
        <w:spacing w:line="252" w:lineRule="auto"/>
      </w:pPr>
      <w:r>
        <w:t>Drobne</w:t>
      </w:r>
      <w:r w:rsidR="00E15B19">
        <w:t xml:space="preserve">, czyli takie, których obecność nie uniemożliwia większości użytkowników niepełnosprawnych  korzystania z informacji lub usług oferowanych na stronie </w:t>
      </w:r>
      <w:proofErr w:type="spellStart"/>
      <w:r w:rsidR="00E15B19">
        <w:t>www</w:t>
      </w:r>
      <w:proofErr w:type="spellEnd"/>
      <w:r w:rsidR="00E15B19">
        <w:t>;</w:t>
      </w:r>
    </w:p>
    <w:p w:rsidR="00E15B19" w:rsidRDefault="00E15B19" w:rsidP="00E15B19">
      <w:r>
        <w:t xml:space="preserve">I tak, na przykład na stronie Urzędu Gminy błędy dostępności cyfrowej w formularzu kontaktowym mogą zostać uznane za kluczowe, natomiast brak odpowiednich opisów alternatywnych na poszczególnych zdjęciach umieszczonych w galerii ilustrującej piknik zorganizowany przez wójta dla mieszkańców gminy może zostać uznany za błąd </w:t>
      </w:r>
      <w:r w:rsidR="00C70725">
        <w:t>drobny</w:t>
      </w:r>
      <w:r>
        <w:t xml:space="preserve">. Na stronie szpitala powiatowego błędy dostępności w informacjach o godzinach przyjęć specjalistów mogą zostać uznane za kluczowe, natomiast błędy związane z nieprawidłową strukturą nagłówkową mogą być uznane za </w:t>
      </w:r>
      <w:r w:rsidR="00C70725">
        <w:t>drobne</w:t>
      </w:r>
      <w:r>
        <w:t>.</w:t>
      </w:r>
    </w:p>
    <w:p w:rsidR="00E15B19" w:rsidRDefault="00E15B19" w:rsidP="00E15B19">
      <w:r>
        <w:rPr>
          <w:b/>
          <w:u w:val="single"/>
        </w:rPr>
        <w:t xml:space="preserve">Uwaga! Błąd, który został uznany za </w:t>
      </w:r>
      <w:r w:rsidR="00C70725">
        <w:rPr>
          <w:b/>
          <w:u w:val="single"/>
        </w:rPr>
        <w:t>drobny</w:t>
      </w:r>
      <w:r>
        <w:rPr>
          <w:b/>
          <w:u w:val="single"/>
        </w:rPr>
        <w:t xml:space="preserve"> nadal pozostaje błędem dostępności cyfrowej.</w:t>
      </w:r>
      <w:r>
        <w:br w:type="page"/>
      </w:r>
    </w:p>
    <w:p w:rsidR="001D15B1" w:rsidRDefault="001D15B1" w:rsidP="00247BB4">
      <w:pPr>
        <w:pStyle w:val="Nagwek1"/>
        <w:rPr>
          <w:ins w:id="21" w:author="Pietrasiewicz Adam" w:date="2020-07-06T07:57:00Z"/>
        </w:rPr>
        <w:sectPr w:rsidR="001D15B1">
          <w:pgSz w:w="11906" w:h="16838"/>
          <w:pgMar w:top="1418" w:right="1418" w:bottom="1648" w:left="1418" w:header="539" w:footer="1418" w:gutter="0"/>
          <w:cols w:space="708"/>
        </w:sectPr>
      </w:pPr>
      <w:bookmarkStart w:id="22" w:name="_Toc18491646"/>
    </w:p>
    <w:p w:rsidR="00E15B19" w:rsidRDefault="00E15B19" w:rsidP="00247BB4">
      <w:pPr>
        <w:pStyle w:val="Nagwek1"/>
      </w:pPr>
      <w:bookmarkStart w:id="23" w:name="_Toc46224707"/>
      <w:r>
        <w:lastRenderedPageBreak/>
        <w:t>Weryfikacja dostępności cyfrowej na poziomie 1.</w:t>
      </w:r>
      <w:bookmarkEnd w:id="19"/>
      <w:bookmarkEnd w:id="22"/>
      <w:bookmarkEnd w:id="23"/>
    </w:p>
    <w:p w:rsidR="00E15B19" w:rsidRDefault="00E15B19" w:rsidP="00E15B19">
      <w:r>
        <w:t xml:space="preserve">Sprawdzenie dostępności cyfrowej strony internetowej na poziomie 1 nie wymaga żadnej wiedzy technicznej na temat obsługi stron internetowych ani na temat kodu HTML. Wymaga jedynie podstawowej umiejętności korzystania ze stron internetowych. </w:t>
      </w:r>
    </w:p>
    <w:p w:rsidR="00E15B19" w:rsidRDefault="00E15B19" w:rsidP="00E15B19">
      <w:r>
        <w:t>Przy każdym elemencie (pytaniu, zadaniu) z listy kontrolnej należy wybrać jedną z proponowanych odpowiedzi.</w:t>
      </w:r>
    </w:p>
    <w:p w:rsidR="00E15B19" w:rsidRDefault="00E15B19" w:rsidP="00E15B19">
      <w:pPr>
        <w:pStyle w:val="Nagwek2"/>
      </w:pPr>
      <w:bookmarkStart w:id="24" w:name="_Toc46224708"/>
      <w:r>
        <w:t>Pytania kluczowe</w:t>
      </w:r>
      <w:bookmarkEnd w:id="24"/>
    </w:p>
    <w:p w:rsidR="00E15B19" w:rsidRDefault="00E15B19" w:rsidP="00E15B19">
      <w:r>
        <w:t xml:space="preserve">Jeśli na </w:t>
      </w:r>
      <w:r>
        <w:rPr>
          <w:b/>
        </w:rPr>
        <w:t>PYTANIA KLUCZOWE</w:t>
      </w:r>
      <w:r>
        <w:t xml:space="preserve"> zostanie udzielona odpowiedź negatywna (zaznaczona na czerwono), dalsza weryfikacja nie jest konieczna. Badane strony zostają od razu uznane za niedostępne w całości.</w:t>
      </w:r>
    </w:p>
    <w:p w:rsidR="00E15B19" w:rsidRDefault="00D0607C" w:rsidP="001D15B1">
      <w:pPr>
        <w:pStyle w:val="Nagwek3"/>
      </w:pPr>
      <w:bookmarkStart w:id="25" w:name="_Toc18404215"/>
      <w:bookmarkStart w:id="26" w:name="_Toc484066172"/>
      <w:bookmarkStart w:id="27" w:name="_Toc484066137"/>
      <w:r>
        <w:t xml:space="preserve">1 </w:t>
      </w:r>
      <w:r w:rsidR="00E15B19">
        <w:t xml:space="preserve">PYTANIE KLUCZOWE: Czy wszystkie elementy aktywne </w:t>
      </w:r>
      <w:r w:rsidR="00672C5C">
        <w:t>na stronie</w:t>
      </w:r>
      <w:r w:rsidR="00E15B19">
        <w:t xml:space="preserve"> są dostępne za pomocą klawiatury?</w:t>
      </w:r>
      <w:bookmarkEnd w:id="25"/>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12" w:anchor="_1.1.1_-_Treść" w:history="1">
        <w:r w:rsidR="00E15B19">
          <w:rPr>
            <w:rStyle w:val="Hipercze"/>
          </w:rPr>
          <w:t>Kryteria WCAG: 2.1.1 - Poziom „A”</w:t>
        </w:r>
      </w:hyperlink>
    </w:p>
    <w:p w:rsidR="00E15B19" w:rsidRDefault="00E15B19" w:rsidP="00E15B19">
      <w:r>
        <w:t>Sprawdź, czy wszystkie elementy aktywne czyli linki, przyciski i inne elementy, na które można kliknąć w celu wywołania jakichkolwiek działań, na których można dokonywać wyboru, np. listy elementów, listy rozwijalne, wszelkie pola formularzy do których można wpisywać informacje, na każdej badanej stronie, są dostępne za pomocą klawiatury, czyli czy stronę da się w pełni obsłużyć bez użycia myszki. Należy spróbować użyć na stronie klawisza TAB w celu przemieszczania się po elementach aktywnych, należy na tych elementach naciskać klawisz ENTER aby sprawdzić czy działają tak samo jak po kliknięciu myszką lub operować strzałkami i spacją w celu dokonywania wyboru w listach elementów czy polach wyboru. Wszystkie te elementy bez wyjątku muszą być możliwe do obsłużenia bez konieczności użycia myszki, jedynie za pomocą klawiatury.</w:t>
      </w:r>
    </w:p>
    <w:p w:rsidR="00E15B19" w:rsidRDefault="00D0607C" w:rsidP="001D15B1">
      <w:pPr>
        <w:pStyle w:val="Nagwek3"/>
      </w:pPr>
      <w:bookmarkStart w:id="28" w:name="_Toc18404217"/>
      <w:r>
        <w:t xml:space="preserve">2 </w:t>
      </w:r>
      <w:r w:rsidR="00E15B19">
        <w:t>PYTANIE KLUCZOWE: Czy na stronie jest pułapka klawiaturowa</w:t>
      </w:r>
      <w:bookmarkEnd w:id="26"/>
      <w:r w:rsidR="00E15B19">
        <w:t>?</w:t>
      </w:r>
      <w:bookmarkEnd w:id="28"/>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3C1D5E" w:rsidP="00E15B19">
      <w:pPr>
        <w:pStyle w:val="Nagwek4"/>
      </w:pPr>
      <w:hyperlink r:id="rId13" w:anchor="_2.1.2_-_Brak" w:history="1">
        <w:r w:rsidR="00E15B19">
          <w:rPr>
            <w:rStyle w:val="Hipercze"/>
          </w:rPr>
          <w:t>Kryteria WCAG: 2.1.2 - Poziom „A”</w:t>
        </w:r>
      </w:hyperlink>
    </w:p>
    <w:p w:rsidR="00E15B19" w:rsidRDefault="00E15B19" w:rsidP="00E15B19">
      <w:r>
        <w:t>Sprawdź, czy na stronie nie ma sytuacji, w której zaznaczenie jakiegoś elementu podczas przemieszczania kursora (fokusu) za pomocą przycisków klawiatury powoduje zablokowanie możliwości jego dalszego przemieszczania, lub czy nie ma sytuacji, w której możliwość przemieszczania się fokusu jest ograniczona jedynie do kilku elementów na stronie bez możliwości dotarcia do reszty elementów. Należy wykonać sprawdzenie podobne do tego z poprzedniego pytania i sprawdzić, czy kursor (fokus) przemieszcza się swobodnie po wszystkich elementach strony po czym wraca do paska adresu przeglądarki.</w:t>
      </w:r>
    </w:p>
    <w:p w:rsidR="00E15B19" w:rsidRDefault="00D0607C" w:rsidP="001D15B1">
      <w:pPr>
        <w:pStyle w:val="Nagwek3"/>
      </w:pPr>
      <w:r>
        <w:t xml:space="preserve">3 </w:t>
      </w:r>
      <w:r w:rsidR="00E15B19">
        <w:t xml:space="preserve">PYTANIE KLUCZOWE: Czy na stronie znajdują się elementy, które powodują gwałtowne zmiany jasności lub szybko błyskają na czerwono? </w:t>
      </w:r>
    </w:p>
    <w:tbl>
      <w:tblPr>
        <w:tblStyle w:val="Tabela-Siatka"/>
        <w:tblW w:w="0" w:type="auto"/>
        <w:tblLook w:val="04A0"/>
      </w:tblPr>
      <w:tblGrid>
        <w:gridCol w:w="3305"/>
        <w:gridCol w:w="2526"/>
      </w:tblGrid>
      <w:tr w:rsidR="00E15B19" w:rsidTr="00E15B19">
        <w:tc>
          <w:tcPr>
            <w:tcW w:w="0" w:type="auto"/>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NIE MA TAKICH ELEMENTÓW</w:t>
            </w:r>
          </w:p>
        </w:tc>
        <w:tc>
          <w:tcPr>
            <w:tcW w:w="0" w:type="auto"/>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 SĄ TAKIE ELEMENTY</w:t>
            </w:r>
          </w:p>
        </w:tc>
      </w:tr>
    </w:tbl>
    <w:p w:rsidR="00E15B19" w:rsidRDefault="003C1D5E" w:rsidP="00E15B19">
      <w:pPr>
        <w:pStyle w:val="Nagwek4"/>
      </w:pPr>
      <w:hyperlink r:id="rId14" w:anchor="_2.3.1_-_Trzy" w:history="1">
        <w:r w:rsidR="00E15B19">
          <w:rPr>
            <w:rStyle w:val="Hipercze"/>
          </w:rPr>
          <w:t>Kryteria WCAG: 2.3.1 - Poziom „A”</w:t>
        </w:r>
      </w:hyperlink>
    </w:p>
    <w:p w:rsidR="00E15B19" w:rsidRDefault="00E15B19" w:rsidP="00E15B19">
      <w:r>
        <w:t>Zobacz, czy na stronie jest coś, co błyska na czerwono. Jeśli tak, policz, ile takich błysków wystąpi w ciągu sekundy. Jeśli będzie ich 3 lub więcej – strona jest niedostępna i w pytaniu należy zaznaczyć odpowiedź negatywną.</w:t>
      </w:r>
    </w:p>
    <w:p w:rsidR="00E15B19" w:rsidRDefault="00E15B19" w:rsidP="00E15B19">
      <w:r>
        <w:t>Zobacz, czy jest na stronie obszar, który podlega gwałtownym zmianom jasności. Jeśli tak, oceń, czy zajmuje on więcej niż 25% obszaru strony. Jeśli tak – strona jest niedostępna i w pytaniu należy zaznaczyć odpowiedź negatywną.</w:t>
      </w:r>
    </w:p>
    <w:p w:rsidR="00E15B19" w:rsidRDefault="00E15B19" w:rsidP="00E15B19">
      <w:r>
        <w:t>W przeciwnych przypadkach odpowiedź na pytanie jest pozytywna.</w:t>
      </w:r>
    </w:p>
    <w:p w:rsidR="00E15B19" w:rsidRDefault="00D0607C" w:rsidP="001D15B1">
      <w:pPr>
        <w:pStyle w:val="Nagwek3"/>
      </w:pPr>
      <w:r>
        <w:t xml:space="preserve">4 </w:t>
      </w:r>
      <w:r w:rsidR="00E15B19">
        <w:t xml:space="preserve">PYTANIE KLUCZOWE: Czy są na stronie elementy uruchamiające dźwięk, którego nie da się zatrzymać?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3C1D5E" w:rsidP="00E15B19">
      <w:pPr>
        <w:pStyle w:val="Nagwek4"/>
      </w:pPr>
      <w:hyperlink r:id="rId15" w:anchor="_1.4.2_-_Kontrola" w:history="1">
        <w:r w:rsidR="00E15B19">
          <w:rPr>
            <w:rStyle w:val="Hipercze"/>
          </w:rPr>
          <w:t>Kryteria WCAG: 1.4.2 - Poziom „A”</w:t>
        </w:r>
      </w:hyperlink>
    </w:p>
    <w:p w:rsidR="00E15B19" w:rsidRDefault="00E15B19" w:rsidP="00E15B19">
      <w:r>
        <w:t>Sprawdź, czy nie ma elementów, które uruchamiają automatycznie dźwięk, którego nie da się zatrzymać, a którego trwanie przekracza 3 sekundy.</w:t>
      </w:r>
    </w:p>
    <w:p w:rsidR="00E15B19" w:rsidRDefault="00E15B19" w:rsidP="00E15B19">
      <w:pPr>
        <w:pStyle w:val="Nagwek2"/>
      </w:pPr>
      <w:bookmarkStart w:id="29" w:name="_Toc46224709"/>
      <w:r>
        <w:t xml:space="preserve">Pytania dotyczące </w:t>
      </w:r>
      <w:proofErr w:type="spellStart"/>
      <w:r>
        <w:t>podstron</w:t>
      </w:r>
      <w:proofErr w:type="spellEnd"/>
      <w:r>
        <w:t xml:space="preserve"> z formularzem</w:t>
      </w:r>
      <w:bookmarkEnd w:id="29"/>
    </w:p>
    <w:p w:rsidR="00E15B19" w:rsidRDefault="00E15B19" w:rsidP="00E15B19">
      <w:r>
        <w:t xml:space="preserve">Jeśli na badanej </w:t>
      </w:r>
      <w:proofErr w:type="spellStart"/>
      <w:r>
        <w:t>podstronie</w:t>
      </w:r>
      <w:proofErr w:type="spellEnd"/>
      <w:r>
        <w:t xml:space="preserve"> nie ma formularza, pytania te należy pominąć.</w:t>
      </w:r>
    </w:p>
    <w:p w:rsidR="00E15B19" w:rsidRDefault="00D0607C" w:rsidP="001D15B1">
      <w:pPr>
        <w:pStyle w:val="Nagwek3"/>
      </w:pPr>
      <w:bookmarkStart w:id="30" w:name="_Toc18404218"/>
      <w:r>
        <w:t xml:space="preserve">5 </w:t>
      </w:r>
      <w:r w:rsidR="00E15B19">
        <w:t xml:space="preserve">Czy informacja o błędzie w formularzu jednoznacznie ten błąd </w:t>
      </w:r>
      <w:r w:rsidR="002E1367">
        <w:t>określa</w:t>
      </w:r>
      <w:r w:rsidR="00E15B19">
        <w:t>, jest dostępna i zrozumiała dla wszystkich użytkowników</w:t>
      </w:r>
      <w:bookmarkEnd w:id="27"/>
      <w:r w:rsidR="00E15B19">
        <w:t>?</w:t>
      </w:r>
      <w:bookmarkEnd w:id="30"/>
    </w:p>
    <w:tbl>
      <w:tblPr>
        <w:tblStyle w:val="Tabela-Siatka"/>
        <w:tblW w:w="0" w:type="auto"/>
        <w:tblLook w:val="04A0"/>
      </w:tblPr>
      <w:tblGrid>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16" w:anchor="_3.3.1_-_Identyfikacja" w:history="1">
        <w:r w:rsidR="00E15B19">
          <w:rPr>
            <w:rStyle w:val="Hipercze"/>
          </w:rPr>
          <w:t>Kryteria WCAG: 3.3.1 - Poziom „A”</w:t>
        </w:r>
      </w:hyperlink>
    </w:p>
    <w:p w:rsidR="00E15B19" w:rsidRDefault="00E15B19" w:rsidP="00E15B19">
      <w:r>
        <w:t>Sprawdź, czy w przypadku wpisania niepoprawnych danych do formularza, informacja o błędzie jest wystarczająco zrozumiała. Oznacza to, że musi być możliwość zrozumienia, z samej treści komunikatu, przyczyny błędu i sposobu, w jaki należy ponownie wpisać informacje żeby błąd nie wystąpił ponownie.</w:t>
      </w:r>
    </w:p>
    <w:p w:rsidR="00E15B19" w:rsidRDefault="00E15B19" w:rsidP="00E15B19">
      <w:pPr>
        <w:pStyle w:val="Nagwek4"/>
      </w:pPr>
      <w:r>
        <w:t>Jak to zrobić?</w:t>
      </w:r>
    </w:p>
    <w:p w:rsidR="00E15B19" w:rsidRDefault="00E15B19" w:rsidP="00E15B19">
      <w:r>
        <w:t xml:space="preserve">Należy sprawdzić co się dzieje, gdy do pól formularza nie zostaną wpisane żadne informacje i formularz zostanie wysłany. Następnie należy sprawdzić co się dzieje, gdy do formularza zostaną wpisane nieprawidłowe dane, np. nieprawidłowa data (np. 30-02-2019), nieprawidłowy kod pocztowy itp., i formularz zostanie wysłany. </w:t>
      </w:r>
    </w:p>
    <w:p w:rsidR="00E15B19" w:rsidRDefault="00E15B19" w:rsidP="00E15B19">
      <w:r>
        <w:t>Jeśli po wysłaniu formularza z wpisanymi nieprawidłowymi danymi pojawiają się komunikaty o błędnie wypełnionych polach, to należy sprawdzić czy są one podane w formie dostępnej (tekstowej) i czy treść komunikatu o błędzie jest logiczny i zrozumiały. W szczególności konieczne jest sprawdzenie, czy informacja o błędach nie ogranicza się jedynie do wizualnego wyróżnienia pól, w których dane są nieprawidłowe (np. oznaczenia czerwonym kolorem).</w:t>
      </w:r>
    </w:p>
    <w:p w:rsidR="00E15B19" w:rsidRDefault="00D0607C" w:rsidP="001D15B1">
      <w:pPr>
        <w:pStyle w:val="Nagwek3"/>
      </w:pPr>
      <w:bookmarkStart w:id="31" w:name="_Toc18404219"/>
      <w:r>
        <w:lastRenderedPageBreak/>
        <w:t xml:space="preserve">6 </w:t>
      </w:r>
      <w:r w:rsidR="00E15B19">
        <w:t>Czy w przypadku pojawienia się błędów w danych wpisanych w formularzu pojawia się informacja sugerująca sposób w jaki można ponownie, poprawnie wpisać te dane?</w:t>
      </w:r>
      <w:bookmarkEnd w:id="31"/>
      <w:r w:rsidR="00E15B19">
        <w:t xml:space="preserve"> </w:t>
      </w:r>
    </w:p>
    <w:tbl>
      <w:tblPr>
        <w:tblStyle w:val="Tabela-Siatka"/>
        <w:tblW w:w="0" w:type="auto"/>
        <w:tblLook w:val="04A0"/>
      </w:tblPr>
      <w:tblGrid>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17" w:anchor="_3.3.3_-_Sugestie" w:history="1">
        <w:r w:rsidR="00E15B19">
          <w:rPr>
            <w:rStyle w:val="Hipercze"/>
          </w:rPr>
          <w:t>Kryteria WCAG: 3.3.3 - Poziom „AA”</w:t>
        </w:r>
      </w:hyperlink>
    </w:p>
    <w:p w:rsidR="00E15B19" w:rsidRDefault="00E15B19" w:rsidP="00E15B19">
      <w:r>
        <w:t>Sprawdź, czy w przypadku, gdy w formularzu zostały wpisane niepoprawne dane użytkownik dostaje jednoznaczną informację połączoną z sugestią w jaki sposób powinien poprawić błąd.</w:t>
      </w:r>
    </w:p>
    <w:p w:rsidR="00E15B19" w:rsidRDefault="00E15B19" w:rsidP="00E15B19">
      <w:pPr>
        <w:pStyle w:val="Nagwek4"/>
      </w:pPr>
      <w:r>
        <w:t>Jak to zrobić?</w:t>
      </w:r>
    </w:p>
    <w:p w:rsidR="00E15B19" w:rsidRDefault="00E15B19" w:rsidP="00E15B19">
      <w:r>
        <w:t xml:space="preserve">Należy sprawdzić, czy w komunikatach o błędach zawarte są jednoznaczne rady co do tego, jak należy wpisywać dane do pól formularza. Chodzi w szczególności o na przykład poszerzoną informację o formacie daty, w rodzaju: „datę należy wpisywać w formacie </w:t>
      </w:r>
      <w:proofErr w:type="spellStart"/>
      <w:r>
        <w:t>dd-mm-rrrr</w:t>
      </w:r>
      <w:proofErr w:type="spellEnd"/>
      <w:r>
        <w:t xml:space="preserve"> gdzie litery </w:t>
      </w:r>
      <w:proofErr w:type="spellStart"/>
      <w:r>
        <w:t>dd</w:t>
      </w:r>
      <w:proofErr w:type="spellEnd"/>
      <w:r>
        <w:t xml:space="preserve"> oznaczają dzień, mm oznaczają miesiąc, przy czym jeśli numer miesiąca jest jednocyfrowy to jest poprzedzony zerem, a rok jest zapisany w formie czterocyfrowej, np. 2019”, albo „numer PESEL powinien zawierać 11 cyfr”. </w:t>
      </w:r>
    </w:p>
    <w:p w:rsidR="00E15B19" w:rsidRDefault="00E15B19" w:rsidP="00E15B19">
      <w:pPr>
        <w:pStyle w:val="Nagwek2"/>
      </w:pPr>
      <w:bookmarkStart w:id="32" w:name="_Toc46224710"/>
      <w:r>
        <w:t>Pozostałe pytania</w:t>
      </w:r>
      <w:bookmarkEnd w:id="32"/>
    </w:p>
    <w:p w:rsidR="00E15B19" w:rsidRDefault="00D0607C" w:rsidP="001D15B1">
      <w:pPr>
        <w:pStyle w:val="Nagwek3"/>
      </w:pPr>
      <w:bookmarkStart w:id="33" w:name="_Toc18404220"/>
      <w:r>
        <w:t xml:space="preserve">7 </w:t>
      </w:r>
      <w:r w:rsidR="00E15B19">
        <w:t>Czy wszystkie znaczące elementy animowane lub dźwiękowe posiadają odpowiedni opis (tytuł) wyjaśniający co przedstawiają lub czego dotyczą?</w:t>
      </w:r>
      <w:bookmarkEnd w:id="33"/>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8" w:anchor="_1.1.1_-_Treść" w:history="1">
        <w:r>
          <w:rPr>
            <w:rStyle w:val="Hipercze"/>
          </w:rPr>
          <w:t>1.1.1</w:t>
        </w:r>
      </w:hyperlink>
      <w:r>
        <w:t xml:space="preserve">, </w:t>
      </w:r>
      <w:hyperlink r:id="rId19" w:anchor="_1.2.1_-_Tylko" w:history="1">
        <w:r>
          <w:rPr>
            <w:rStyle w:val="Hipercze"/>
          </w:rPr>
          <w:t>1.2.1</w:t>
        </w:r>
      </w:hyperlink>
      <w:r>
        <w:t xml:space="preserve">, </w:t>
      </w:r>
      <w:hyperlink r:id="rId20" w:anchor="_1.2.3_-_Audiodeskrypcja" w:history="1">
        <w:r>
          <w:rPr>
            <w:rStyle w:val="Hipercze"/>
          </w:rPr>
          <w:t>1.2.3</w:t>
        </w:r>
      </w:hyperlink>
      <w:r>
        <w:t xml:space="preserve"> - Poziom „A” </w:t>
      </w:r>
    </w:p>
    <w:p w:rsidR="00E15B19" w:rsidRDefault="00E15B19" w:rsidP="00E15B19">
      <w:r>
        <w:t xml:space="preserve">Sprawdź, czy w przypadku obecności na badanych stronach elementów </w:t>
      </w:r>
      <w:r w:rsidR="002551BD">
        <w:t>multimedialnych</w:t>
      </w:r>
      <w:r>
        <w:t xml:space="preserve">, każdemu z nich przypisany jest poprawnie sformułowany tytuł wyjaśniający co jest przedstawione lub czego dotyczy. Jeśli na stronie nie ma takich elementów wówczas należy wybrać odpowiedź NIE DOTYCZY. </w:t>
      </w:r>
    </w:p>
    <w:p w:rsidR="00E15B19" w:rsidRDefault="00D0607C" w:rsidP="001D15B1">
      <w:pPr>
        <w:pStyle w:val="Nagwek3"/>
      </w:pPr>
      <w:bookmarkStart w:id="34" w:name="_Toc18404221"/>
      <w:r>
        <w:t xml:space="preserve">8 </w:t>
      </w:r>
      <w:r w:rsidR="00E15B19">
        <w:t>Czy są na stronie migające lub poruszające się elementy, których nie da się zatrzymać?</w:t>
      </w:r>
      <w:bookmarkEnd w:id="34"/>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 TAKICH ELEMENTÓW</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21" w:anchor="_2.2.1_-_Możliwość" w:history="1">
        <w:r>
          <w:rPr>
            <w:rStyle w:val="Hipercze"/>
          </w:rPr>
          <w:t>2.2.1</w:t>
        </w:r>
      </w:hyperlink>
      <w:r>
        <w:t xml:space="preserve">, </w:t>
      </w:r>
      <w:hyperlink r:id="rId22" w:anchor="_2.2.2_-_Wstrzymywanie" w:history="1">
        <w:r>
          <w:rPr>
            <w:rStyle w:val="Hipercze"/>
          </w:rPr>
          <w:t>2.2.2</w:t>
        </w:r>
      </w:hyperlink>
      <w:r>
        <w:t xml:space="preserve"> - Poziom „A”</w:t>
      </w:r>
    </w:p>
    <w:p w:rsidR="00E15B19" w:rsidRDefault="00E15B19" w:rsidP="00E15B19">
      <w:r>
        <w:t xml:space="preserve">Sprawdź, czy w przypadku obecności na badanych stronach elementów ruchomych lub migających, a samo miganie czy ruch nie niesie w sobie żadnej informacji, miganie lub ruch da się zatrzymać i ponownie uruchomić, lub zmiany (mignięcia) następują rzadziej niż raz na 5 sekund, lub czy można ukryć i ponownie wyświetlić migający lub ruchomy element. </w:t>
      </w:r>
    </w:p>
    <w:p w:rsidR="00E15B19" w:rsidRDefault="00D0607C" w:rsidP="001D15B1">
      <w:pPr>
        <w:pStyle w:val="Nagwek3"/>
      </w:pPr>
      <w:bookmarkStart w:id="35" w:name="_Toc18404223"/>
      <w:r>
        <w:t xml:space="preserve">9 </w:t>
      </w:r>
      <w:r w:rsidR="00E15B19">
        <w:t>Czy jest ostrzeżenie przed otwarciem nowego okna/zakładki w przeglądarce.</w:t>
      </w:r>
      <w:bookmarkEnd w:id="35"/>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23" w:anchor="_2.4.4_-_Cel" w:history="1">
        <w:r w:rsidR="00E15B19">
          <w:rPr>
            <w:rStyle w:val="Hipercze"/>
          </w:rPr>
          <w:t>Kryteria WCAG: 2.4.4 - Poziom „A”</w:t>
        </w:r>
      </w:hyperlink>
    </w:p>
    <w:p w:rsidR="00E15B19" w:rsidRDefault="00E15B19" w:rsidP="00E15B19">
      <w:r>
        <w:t xml:space="preserve">Sprawdź, czy w przypadku gdy po kliknięciu w któryś z elementów otwiera się nowe okno lub nowa </w:t>
      </w:r>
      <w:r w:rsidR="009B1DC1">
        <w:t>karta</w:t>
      </w:r>
      <w:r>
        <w:t xml:space="preserve"> przeglądarki, to czy w bezpośredniej bliskości, lub wewnątrz samego klikniętego  elementu, </w:t>
      </w:r>
      <w:r>
        <w:lastRenderedPageBreak/>
        <w:t>albo w wartości atrybutu „</w:t>
      </w:r>
      <w:proofErr w:type="spellStart"/>
      <w:r>
        <w:t>title</w:t>
      </w:r>
      <w:proofErr w:type="spellEnd"/>
      <w:r>
        <w:t xml:space="preserve">”, albo w inny sposób na stronie znajduje się dostępna dla każdego, zrozumiała informacja o otwarciu nowego okna przeglądarki. </w:t>
      </w:r>
    </w:p>
    <w:p w:rsidR="00E15B19" w:rsidRDefault="00E15B19" w:rsidP="00E15B19">
      <w:r>
        <w:t>W przypadku, gdy na stronie nie ma żadnych linków ani innych aktywnych elementów można wybrać opcję „NIE DOTYCZY”</w:t>
      </w:r>
    </w:p>
    <w:p w:rsidR="00E15B19" w:rsidRDefault="00D0607C" w:rsidP="001D15B1">
      <w:pPr>
        <w:pStyle w:val="Nagwek3"/>
      </w:pPr>
      <w:bookmarkStart w:id="36" w:name="_Toc18404224"/>
      <w:r>
        <w:t xml:space="preserve">10 </w:t>
      </w:r>
      <w:r w:rsidR="00E15B19">
        <w:t xml:space="preserve">Czy na stronie jest mechanizm otwierający nowe okno </w:t>
      </w:r>
      <w:r w:rsidR="005E79AD">
        <w:t xml:space="preserve">przeglądarki </w:t>
      </w:r>
      <w:r w:rsidR="00E15B19">
        <w:t>bez udziału użytkownika?</w:t>
      </w:r>
      <w:bookmarkEnd w:id="36"/>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3C1D5E" w:rsidP="00E15B19">
      <w:pPr>
        <w:pStyle w:val="Nagwek4"/>
      </w:pPr>
      <w:hyperlink r:id="rId24" w:anchor="_2.4.4_-_Cel" w:history="1">
        <w:r w:rsidR="00E15B19">
          <w:rPr>
            <w:rStyle w:val="Hipercze"/>
          </w:rPr>
          <w:t>Kryteria WCAG: 2.4.4. - Poziom „A”</w:t>
        </w:r>
      </w:hyperlink>
    </w:p>
    <w:p w:rsidR="00E15B19" w:rsidRDefault="00E15B19" w:rsidP="00E15B19">
      <w:r>
        <w:t>Sprawdź, czy na stronie nie ma sytuacji, w której zaznaczenie fokusem bądź inne działanie nie będące kliknięciem ani naciśnięciem klawisza ENTER jakiegoś elementu powoduje wyświetlenie nowego okna.</w:t>
      </w:r>
    </w:p>
    <w:p w:rsidR="00E15B19" w:rsidRDefault="00D0607C" w:rsidP="001D15B1">
      <w:pPr>
        <w:pStyle w:val="Nagwek3"/>
      </w:pPr>
      <w:bookmarkStart w:id="37" w:name="_Toc18404225"/>
      <w:r>
        <w:t xml:space="preserve">11 </w:t>
      </w:r>
      <w:r w:rsidR="00E15B19">
        <w:t>Czy jest na stronie jest aktualna mapa strony bądź wyszukiwarka</w:t>
      </w:r>
      <w:r w:rsidR="005E79AD">
        <w:t>, jeżeli jest to uzasadnione</w:t>
      </w:r>
      <w:r w:rsidR="00BC532F">
        <w:t>?</w:t>
      </w:r>
      <w:bookmarkEnd w:id="37"/>
    </w:p>
    <w:tbl>
      <w:tblPr>
        <w:tblStyle w:val="Tabela-Siatka"/>
        <w:tblW w:w="0" w:type="auto"/>
        <w:jc w:val="center"/>
        <w:tblLook w:val="04A0"/>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25" w:anchor="_2.4.5_-_Wiele" w:history="1">
        <w:r w:rsidR="00E15B19">
          <w:rPr>
            <w:rStyle w:val="Hipercze"/>
          </w:rPr>
          <w:t>Kryteria WCAG: 2.4.5 - Poziom „AA”</w:t>
        </w:r>
      </w:hyperlink>
    </w:p>
    <w:p w:rsidR="00E15B19" w:rsidRDefault="00E15B19" w:rsidP="00E15B19">
      <w:r>
        <w:t>Sprawdź, czy w badanym serwisie znajduje się dostępna ze strony głównej, aktualna mapa strony, a jeśli nie, to czy jest mechanizm pozwalający na wyszukiwanie treści w serwisie.</w:t>
      </w:r>
    </w:p>
    <w:p w:rsidR="00E15B19" w:rsidRDefault="00E15B19" w:rsidP="00E15B19">
      <w:r>
        <w:t xml:space="preserve">W przypadku, gdy w badanym serwisie </w:t>
      </w:r>
      <w:proofErr w:type="spellStart"/>
      <w:r>
        <w:t>www</w:t>
      </w:r>
      <w:proofErr w:type="spellEnd"/>
      <w:r>
        <w:t xml:space="preserve"> jest tylko jedna strona</w:t>
      </w:r>
      <w:r w:rsidR="005E79AD">
        <w:t xml:space="preserve"> lub jeśli struktura serwisu na to nie pozwala</w:t>
      </w:r>
      <w:r>
        <w:t xml:space="preserve"> można zaznaczyć odpowiedź NIE DOTYCZY, jeśli nie ma mechanizmu wyszukiwania ani mapy strony.</w:t>
      </w:r>
    </w:p>
    <w:p w:rsidR="00E15B19" w:rsidRDefault="00221AF5" w:rsidP="001D15B1">
      <w:pPr>
        <w:pStyle w:val="Nagwek3"/>
      </w:pPr>
      <w:bookmarkStart w:id="38" w:name="_Toc18404226"/>
      <w:r>
        <w:t xml:space="preserve">12 </w:t>
      </w:r>
      <w:r w:rsidR="00E15B19">
        <w:t>Czy zachowana jest spójność układu i działania pasków menu i innych elementów nawigacyjnych na różnych stronach w serwisie</w:t>
      </w:r>
      <w:bookmarkEnd w:id="38"/>
      <w:r w:rsidR="00BC532F">
        <w:t>?</w:t>
      </w:r>
      <w:r w:rsidR="00E15B19">
        <w:t xml:space="preserve"> </w:t>
      </w:r>
    </w:p>
    <w:tbl>
      <w:tblPr>
        <w:tblStyle w:val="Tabela-Siatka"/>
        <w:tblW w:w="0" w:type="auto"/>
        <w:jc w:val="center"/>
        <w:tblLook w:val="04A0"/>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26" w:anchor="_2.4.5_-_Wiele" w:history="1">
        <w:r>
          <w:rPr>
            <w:rStyle w:val="Hipercze"/>
          </w:rPr>
          <w:t>2.4.5</w:t>
        </w:r>
      </w:hyperlink>
      <w:r>
        <w:t xml:space="preserve">, </w:t>
      </w:r>
      <w:hyperlink r:id="rId27" w:anchor="_3.2.3_-_Konsekwentna" w:history="1">
        <w:r>
          <w:rPr>
            <w:rStyle w:val="Hipercze"/>
          </w:rPr>
          <w:t>3.2.3</w:t>
        </w:r>
      </w:hyperlink>
      <w:r>
        <w:t xml:space="preserve"> - Poziom „AA”</w:t>
      </w:r>
    </w:p>
    <w:p w:rsidR="00E15B19" w:rsidRDefault="00E15B19" w:rsidP="00E15B19">
      <w:r>
        <w:t>Sprawdź, czy na badanych stronach podstawowe elementy mechanizmów nawigacji (</w:t>
      </w:r>
      <w:r w:rsidR="00584F3A">
        <w:t xml:space="preserve">przede wszystkim </w:t>
      </w:r>
      <w:r>
        <w:t>menu) ułożone są zawsze w ten sam sposób, mają ten sam, spójny wygląd i logiczny układ zawartości. W przypadku, gdy nie ma menu można wybrać odpowiedź NIE DOTYCZY.</w:t>
      </w:r>
    </w:p>
    <w:p w:rsidR="00E15B19" w:rsidRDefault="00221AF5" w:rsidP="001D15B1">
      <w:pPr>
        <w:pStyle w:val="Nagwek3"/>
      </w:pPr>
      <w:bookmarkStart w:id="39" w:name="_Toc18404227"/>
      <w:r>
        <w:t xml:space="preserve">13 </w:t>
      </w:r>
      <w:r w:rsidR="00E15B19">
        <w:t>Czy nawigacja za pomocą klawiatury odbywa się w logicznej kolejności w stosunku do zawartości strony?</w:t>
      </w:r>
      <w:bookmarkEnd w:id="39"/>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28" w:anchor="_2.4.3_-_Kolejność" w:history="1">
        <w:r w:rsidR="00E15B19">
          <w:rPr>
            <w:rStyle w:val="Hipercze"/>
          </w:rPr>
          <w:t>Kryteria WCAG: 2.4.3 - Poziom „A”</w:t>
        </w:r>
      </w:hyperlink>
    </w:p>
    <w:p w:rsidR="00E15B19" w:rsidRDefault="00E15B19" w:rsidP="00E15B19">
      <w:r>
        <w:t xml:space="preserve">Sprawdź, czy na stronach serwisu nawigacja za pomocą klawiatury powoduje przemieszczanie się kursora w logicznej kolejności w stosunku do zawartości stron (najczęściej od góry do dołu, od lewej do prawej). </w:t>
      </w:r>
    </w:p>
    <w:p w:rsidR="00E15B19" w:rsidRDefault="00221AF5" w:rsidP="001D15B1">
      <w:pPr>
        <w:pStyle w:val="Nagwek3"/>
      </w:pPr>
      <w:bookmarkStart w:id="40" w:name="_Toc18404228"/>
      <w:r>
        <w:lastRenderedPageBreak/>
        <w:t xml:space="preserve">14 </w:t>
      </w:r>
      <w:r w:rsidR="00E15B19">
        <w:t>Czy linki prowadzące do dokumentów do pobrania zawierają informację o ich</w:t>
      </w:r>
      <w:r w:rsidR="009B1DC1" w:rsidRPr="009B1DC1">
        <w:t xml:space="preserve"> </w:t>
      </w:r>
      <w:r w:rsidR="00E15B19">
        <w:t xml:space="preserve">formacie oraz </w:t>
      </w:r>
      <w:r w:rsidR="009B1DC1" w:rsidRPr="009B1DC1">
        <w:t>języku</w:t>
      </w:r>
      <w:r w:rsidR="00E15B19">
        <w:t>?</w:t>
      </w:r>
      <w:bookmarkEnd w:id="40"/>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29" w:anchor="_2.4.4_-_Cel" w:history="1">
        <w:r w:rsidR="00E15B19">
          <w:rPr>
            <w:rStyle w:val="Hipercze"/>
          </w:rPr>
          <w:t>Kryteria WCAG: 2.4.4 - Poziom „A”</w:t>
        </w:r>
      </w:hyperlink>
    </w:p>
    <w:p w:rsidR="00E15B19" w:rsidRDefault="00E15B19" w:rsidP="00E15B19">
      <w:r>
        <w:t xml:space="preserve">Sprawdź, czy linki prowadzące do dokumentów do pobrania zawierają w swojej treści informację o formacie, a także jeśli to konieczne o jego języku, a jeśli nie to czy w bezpośredniej bliskości tego linku jest taka informacja. </w:t>
      </w:r>
      <w:r w:rsidR="00106761">
        <w:t xml:space="preserve"> Dobrą praktyką jest zamieszczać również informację o rozmiarze dokumentu.</w:t>
      </w:r>
    </w:p>
    <w:p w:rsidR="00E15B19" w:rsidRDefault="00E15B19" w:rsidP="00E15B19">
      <w:pPr>
        <w:rPr>
          <w:b/>
          <w:u w:val="single"/>
        </w:rPr>
      </w:pPr>
      <w:r>
        <w:t xml:space="preserve">Przykładowy wygląd linku prowadzącego do dokumentu do pobrania: </w:t>
      </w:r>
      <w:r>
        <w:rPr>
          <w:b/>
          <w:color w:val="0070C0"/>
          <w:u w:val="single"/>
        </w:rPr>
        <w:t>Nazwa dokumentu (100 KB, PDF)</w:t>
      </w:r>
    </w:p>
    <w:p w:rsidR="00E15B19" w:rsidRDefault="00221AF5" w:rsidP="001D15B1">
      <w:pPr>
        <w:pStyle w:val="Nagwek3"/>
      </w:pPr>
      <w:bookmarkStart w:id="41" w:name="_Toc18404230"/>
      <w:r>
        <w:t xml:space="preserve">15 </w:t>
      </w:r>
      <w:r w:rsidR="00E15B19">
        <w:t>Czy po powiększeniu strony do 200% utrzymana jest widoczność całości informacji na stronie?</w:t>
      </w:r>
      <w:bookmarkEnd w:id="41"/>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30" w:anchor="_1.4.4_-_Zmiana" w:history="1">
        <w:r w:rsidR="00E15B19">
          <w:rPr>
            <w:rStyle w:val="Hipercze"/>
          </w:rPr>
          <w:t>Kryteria WCAG: 1.4.4 - Poziom „AA”</w:t>
        </w:r>
      </w:hyperlink>
    </w:p>
    <w:p w:rsidR="00E15B19" w:rsidRDefault="00E15B19" w:rsidP="00E15B19">
      <w:r>
        <w:t>Sprawdź, czy w przypadku powiększenia w przeglądarce (</w:t>
      </w:r>
      <w:r w:rsidR="00992152">
        <w:t xml:space="preserve">np. </w:t>
      </w:r>
      <w:r>
        <w:t>za pomocą klawiszy CTRL ++) strony do wielkości odpowiadającej 200% wielkości podstawowej za pomocą narzędzi oferowanych przez przeglądarkę możliwe jest przejrzenie całości zawartości strony bez konieczności przesuwania jej poziomo</w:t>
      </w:r>
      <w:r w:rsidR="003C1ED3">
        <w:t xml:space="preserve"> (za wyjątkiem tabel i niektórych innych elementów, których powiększenie nie jest możliwe bez uruchomienia suwaka poziomego) </w:t>
      </w:r>
      <w:r>
        <w:t>i czy żaden element nie został ukryty, utracony lub wyłączony.</w:t>
      </w:r>
    </w:p>
    <w:p w:rsidR="00E15B19" w:rsidRDefault="00221AF5" w:rsidP="001D15B1">
      <w:pPr>
        <w:pStyle w:val="Nagwek3"/>
      </w:pPr>
      <w:r>
        <w:t xml:space="preserve">16 </w:t>
      </w:r>
      <w:r w:rsidR="00E15B19">
        <w:t>Czy dostęp do treści strony jest możliwy bez względu na orientację ekranu (pionowa/pozioma)?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31" w:anchor="_1.3.4_–_Orientacja" w:history="1">
        <w:r w:rsidR="00E15B19">
          <w:rPr>
            <w:rStyle w:val="Hipercze"/>
          </w:rPr>
          <w:t>Kryteria WCAG: 1.3.4 - Poziom „AA”</w:t>
        </w:r>
      </w:hyperlink>
    </w:p>
    <w:p w:rsidR="00E15B19" w:rsidRDefault="00E15B19" w:rsidP="00E15B19">
      <w:pPr>
        <w:rPr>
          <w:rFonts w:ascii="Calibri" w:eastAsiaTheme="majorEastAsia" w:hAnsi="Calibri" w:cstheme="majorBidi"/>
          <w:color w:val="2E74B5" w:themeColor="accent1" w:themeShade="BF"/>
          <w:sz w:val="32"/>
          <w:szCs w:val="32"/>
        </w:rPr>
      </w:pPr>
      <w:r>
        <w:t xml:space="preserve">Sprawdź, czy </w:t>
      </w:r>
      <w:r w:rsidR="009B1DC1">
        <w:t>treść</w:t>
      </w:r>
      <w:r>
        <w:t xml:space="preserve"> strony pozostaje ta</w:t>
      </w:r>
      <w:r w:rsidR="009B1DC1">
        <w:t>ka</w:t>
      </w:r>
      <w:r>
        <w:t xml:space="preserve"> sama bez względu na orientację ekranu.  </w:t>
      </w:r>
    </w:p>
    <w:p w:rsidR="00E15B19" w:rsidRDefault="00E15B19" w:rsidP="00247BB4">
      <w:pPr>
        <w:pStyle w:val="Nagwek1"/>
      </w:pPr>
      <w:bookmarkStart w:id="42" w:name="_Weryfikacja_dostępności_cyfrowej_1"/>
      <w:bookmarkStart w:id="43" w:name="_Toc18404231"/>
      <w:bookmarkStart w:id="44" w:name="_Toc18491647"/>
      <w:bookmarkStart w:id="45" w:name="_Toc46224711"/>
      <w:bookmarkEnd w:id="42"/>
      <w:r>
        <w:t>Weryfikacja dostępności cyfrowej na poziomie 2.</w:t>
      </w:r>
      <w:bookmarkEnd w:id="43"/>
      <w:bookmarkEnd w:id="44"/>
      <w:bookmarkEnd w:id="45"/>
    </w:p>
    <w:p w:rsidR="00E15B19" w:rsidRDefault="00E15B19" w:rsidP="00E15B19">
      <w:r>
        <w:t xml:space="preserve">Sprawdzenie dostępności cyfrowej strony internetowej na poziomie 2 wymaga podstawowej (niezaawansowanej) wiedzy na temat funkcjonowania stron internetowych, dodatków do przeglądarek, posługiwania się prostymi programami, rozumienia podstawowej logiki działania stron i  umieszczonych na nich obiektów bez konieczności znajomości kodu </w:t>
      </w:r>
      <w:r w:rsidR="007539D6">
        <w:t>HTML</w:t>
      </w:r>
      <w:r>
        <w:t xml:space="preserve">. Osoba przeprowadzająca badanie powinna mieć podstawowe przygotowanie w kwestiach dostępności cyfrowej (np. szkolenie dla redaktorów  stron w tworzeniu dostępnych cyfrowo treści), czyli powinna rozumieć podstawowe potrzeby różnych grup osób niepełnosprawnych. Potrafi posłużyć się w przeglądarce internetowej w sposób podstawowy dodatkiem typu </w:t>
      </w:r>
      <w:hyperlink r:id="rId32" w:history="1">
        <w:r>
          <w:rPr>
            <w:rStyle w:val="Hipercze"/>
          </w:rPr>
          <w:t>WAVE</w:t>
        </w:r>
      </w:hyperlink>
      <w:r>
        <w:t xml:space="preserve"> czyli narzędziem wskazującym ewentualne błędy dostępności cyfrowej. </w:t>
      </w:r>
    </w:p>
    <w:p w:rsidR="00E15B19" w:rsidRDefault="00E15B19" w:rsidP="00E15B19">
      <w:r>
        <w:t>Przy każdym pytaniu/zdaniu listy kontrolnej należy</w:t>
      </w:r>
      <w:r w:rsidR="007539D6">
        <w:t xml:space="preserve"> wybrać</w:t>
      </w:r>
      <w:r>
        <w:t xml:space="preserve"> jedną z proponowanych odpowiedzi: TAK, NIE lub NIE DOTYCZY.</w:t>
      </w:r>
    </w:p>
    <w:p w:rsidR="00E15B19" w:rsidRDefault="00E15B19" w:rsidP="00E15B19">
      <w:pPr>
        <w:pStyle w:val="Nagwek2"/>
      </w:pPr>
      <w:bookmarkStart w:id="46" w:name="_Toc46224712"/>
      <w:r>
        <w:lastRenderedPageBreak/>
        <w:t>Pytania kluczowe</w:t>
      </w:r>
      <w:bookmarkEnd w:id="46"/>
    </w:p>
    <w:p w:rsidR="00E15B19" w:rsidRDefault="00E15B19" w:rsidP="00E15B19">
      <w:r>
        <w:t xml:space="preserve">Jeśli na </w:t>
      </w:r>
      <w:r>
        <w:rPr>
          <w:b/>
        </w:rPr>
        <w:t>PYTANIA KLUCZOWE</w:t>
      </w:r>
      <w:r>
        <w:t xml:space="preserve"> zostanie udzielona odpowiedź negatywna (zaznaczona na czerwono), dalsza weryfikacja nie jest konieczna. Badane strony zostają od razu uznane za niedostępne w całości.</w:t>
      </w:r>
    </w:p>
    <w:p w:rsidR="00E15B19" w:rsidRDefault="00221AF5" w:rsidP="001D15B1">
      <w:pPr>
        <w:pStyle w:val="Nagwek3"/>
      </w:pPr>
      <w:bookmarkStart w:id="47" w:name="_Toc18404234"/>
      <w:bookmarkStart w:id="48" w:name="_Toc484066134"/>
      <w:bookmarkStart w:id="49" w:name="_Toc18404232"/>
      <w:r>
        <w:t xml:space="preserve">17 </w:t>
      </w:r>
      <w:r w:rsidR="00E15B19">
        <w:t>PYTANIE KLUCZOWE: Czy istnieje rozwiązanie powodującego dostępność CAPTCHA?</w:t>
      </w:r>
      <w:bookmarkEnd w:id="47"/>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33" w:anchor="_1.1.1_-_Treść" w:history="1">
        <w:r w:rsidR="00E15B19">
          <w:rPr>
            <w:rStyle w:val="Hipercze"/>
          </w:rPr>
          <w:t>Kryteria WCAG: 1.1.1</w:t>
        </w:r>
      </w:hyperlink>
      <w:r w:rsidR="00E15B19">
        <w:t xml:space="preserve"> - Poziom „A”</w:t>
      </w:r>
    </w:p>
    <w:p w:rsidR="00E15B19" w:rsidRDefault="00E15B19" w:rsidP="00E15B19">
      <w:r>
        <w:t>Sprawdź, czy istnieje alternatywne, rozwiązanie powodujące pełną dostępność elementów związanych z CAPTCHA, jeśli takie rozwiązanie zostało zastosowane. Jeśli na badanych stronach nie ma zabezpieczenia CAPTCHA należy wybrać odpowiedź NIE DOTYCZY.</w:t>
      </w:r>
    </w:p>
    <w:p w:rsidR="00E15B19" w:rsidRDefault="00E15B19" w:rsidP="00E15B19">
      <w:r>
        <w:t>Zabezpieczenie CAPTCHA musi być możliwe do obsłużenia samodzielnie przez każdego użytkownika. Oznacza to, że nie może się opierać wyłącznie na elemencie graficznym bez alternatywy tekstowej</w:t>
      </w:r>
      <w:r w:rsidR="00005715">
        <w:t xml:space="preserve"> lub możliwości odsłuchania</w:t>
      </w:r>
      <w:r>
        <w:t xml:space="preserve">, jak to często ma miejsce w przypadku tych rozwiązań. Zabezpieczenie powinno mieć formę czytelną dla każdego, na przykład zadania matematycznego do rozwiązania, przedstawionego w formie tekstowej.  </w:t>
      </w:r>
    </w:p>
    <w:p w:rsidR="00E15B19" w:rsidRDefault="00E15B19" w:rsidP="00E15B19">
      <w:pPr>
        <w:pStyle w:val="Nagwek2"/>
      </w:pPr>
      <w:bookmarkStart w:id="50" w:name="_Toc46224713"/>
      <w:r>
        <w:t>Pytania dotyczące formularza</w:t>
      </w:r>
      <w:bookmarkEnd w:id="50"/>
    </w:p>
    <w:p w:rsidR="00E15B19" w:rsidRDefault="00221AF5" w:rsidP="001D15B1">
      <w:pPr>
        <w:pStyle w:val="Nagwek3"/>
      </w:pPr>
      <w:r>
        <w:t xml:space="preserve">18 </w:t>
      </w:r>
      <w:r w:rsidR="00E15B19">
        <w:t xml:space="preserve">Czy w przypadku formularza do którego wpisywane są szczególnie ważne dane związane z finansami, informacjami osobowymi lub dotyczące sytuacji prawnej, istnieje mechanizm umożliwiający weryfikację i poprawienie danych przed ich wysłaniem?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34" w:anchor="_3.3.4_-_Zapobieganie" w:history="1">
        <w:r w:rsidR="00E15B19">
          <w:rPr>
            <w:rStyle w:val="Hipercze"/>
          </w:rPr>
          <w:t>Kryteria WCAG: 3.3.4</w:t>
        </w:r>
      </w:hyperlink>
      <w:r w:rsidR="00E15B19">
        <w:t xml:space="preserve"> - Poziom „AA”</w:t>
      </w:r>
    </w:p>
    <w:p w:rsidR="00E15B19" w:rsidRDefault="00E15B19" w:rsidP="00E15B19">
      <w:r>
        <w:t>Sprawdź, czy w przypadku istnienia formularza, do którego wpisywane są szczególnie ważne dane związane z finansami, informacjami osobowymi czy dotyczące sytuacji prawnej użytkownik może:</w:t>
      </w:r>
    </w:p>
    <w:p w:rsidR="00E15B19" w:rsidRDefault="00E15B19" w:rsidP="00D04BAC">
      <w:pPr>
        <w:pStyle w:val="Akapitzlist"/>
        <w:numPr>
          <w:ilvl w:val="0"/>
          <w:numId w:val="5"/>
        </w:numPr>
        <w:spacing w:line="252" w:lineRule="auto"/>
      </w:pPr>
      <w:r>
        <w:t>Zmienić lub anulować dane lub działania przed ich uruchomieniem/wysłaniem;</w:t>
      </w:r>
    </w:p>
    <w:p w:rsidR="00E15B19" w:rsidRDefault="00005715" w:rsidP="00D04BAC">
      <w:pPr>
        <w:pStyle w:val="Akapitzlist"/>
        <w:numPr>
          <w:ilvl w:val="0"/>
          <w:numId w:val="5"/>
        </w:numPr>
        <w:spacing w:line="252" w:lineRule="auto"/>
      </w:pPr>
      <w:r>
        <w:t xml:space="preserve">Sprawdzić </w:t>
      </w:r>
      <w:r w:rsidR="00E15B19">
        <w:t>i poprawić dane przed ich definitywnym wysłaniem;</w:t>
      </w:r>
    </w:p>
    <w:p w:rsidR="00E15B19" w:rsidRDefault="00E15B19" w:rsidP="00D04BAC">
      <w:pPr>
        <w:pStyle w:val="Akapitzlist"/>
        <w:numPr>
          <w:ilvl w:val="0"/>
          <w:numId w:val="5"/>
        </w:numPr>
        <w:spacing w:line="252" w:lineRule="auto"/>
      </w:pPr>
      <w:r>
        <w:t>Odpowiedzieć na żądanie potwierdzenia wysłania formularza;</w:t>
      </w:r>
    </w:p>
    <w:p w:rsidR="00E15B19" w:rsidRDefault="00E15B19" w:rsidP="00D04BAC">
      <w:pPr>
        <w:pStyle w:val="Akapitzlist"/>
        <w:numPr>
          <w:ilvl w:val="0"/>
          <w:numId w:val="5"/>
        </w:numPr>
        <w:spacing w:line="252" w:lineRule="auto"/>
      </w:pPr>
      <w:r>
        <w:t>Odzyskać dane w przypadku działania polegającego na ich usunięciu (poza sytuacją, w której definitywne usunięcie zostało jednoznacznie potwierdzone).</w:t>
      </w:r>
    </w:p>
    <w:p w:rsidR="00E15B19" w:rsidRDefault="00E15B19" w:rsidP="00E15B19">
      <w:pPr>
        <w:pStyle w:val="Nagwek2"/>
      </w:pPr>
      <w:bookmarkStart w:id="51" w:name="_Toc46224714"/>
      <w:r>
        <w:t>Pozostałe pytania</w:t>
      </w:r>
      <w:bookmarkEnd w:id="51"/>
    </w:p>
    <w:p w:rsidR="00E15B19" w:rsidRDefault="00221AF5" w:rsidP="001D15B1">
      <w:pPr>
        <w:pStyle w:val="Nagwek3"/>
      </w:pPr>
      <w:r>
        <w:t xml:space="preserve">19 </w:t>
      </w:r>
      <w:r w:rsidR="00E15B19">
        <w:t>Czy wyróżnienie wizualne linków jest utrzymane?</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35" w:anchor="_1.4.1_-_Użycie" w:history="1">
        <w:r w:rsidR="00E15B19">
          <w:rPr>
            <w:rStyle w:val="Hipercze"/>
          </w:rPr>
          <w:t>Kryteria WCAG: 1.4.1</w:t>
        </w:r>
      </w:hyperlink>
      <w:r w:rsidR="00E15B19">
        <w:t xml:space="preserve"> - Poziom „A”</w:t>
      </w:r>
    </w:p>
    <w:p w:rsidR="00E15B19" w:rsidRDefault="00E15B19" w:rsidP="00E15B19">
      <w:r>
        <w:t>Sprawdź, czy w przypadku zmiany domyślnych ustawień linków, zostało zachowane wyróżnienie kolorystyczne linku, bądź stosunek kontrastu tekstu linku do otaczającego go tekstu wynosi co najmniej 3:1 oraz jest zachowane wyraźne wyróżnienie linku w momencie, gdy staje na nim fokus.</w:t>
      </w:r>
    </w:p>
    <w:p w:rsidR="00E15B19" w:rsidRDefault="00E15B19" w:rsidP="00E15B19">
      <w:r>
        <w:t xml:space="preserve">Domyślnie linki są koloru ciemnoniebieskiego i są podkreślone. Twórcy stron zmieniają ten wygląd tak, aby lepiej odpowiadał wymaganiom graficznym i wyglądowi strony. Może to powodować sytuację, w której linki nie są wystarczająco wyróżnione i mogą być trudne do zauważenia przez niektórych użytkowników, np. </w:t>
      </w:r>
      <w:proofErr w:type="spellStart"/>
      <w:r>
        <w:t>słabowidzących</w:t>
      </w:r>
      <w:proofErr w:type="spellEnd"/>
      <w:r>
        <w:t>. Dlatego najlepiej gdy link odróżnia się od reszty tekstu na stronie zarówno kolorystycznie jak i wyglądem (np. podkreśleniem). Na wszystkich stronach w danym serwisie linki powinny być wyróżnione w ten sposób.</w:t>
      </w:r>
    </w:p>
    <w:p w:rsidR="00E15B19" w:rsidRDefault="00221AF5" w:rsidP="001D15B1">
      <w:pPr>
        <w:pStyle w:val="Nagwek3"/>
      </w:pPr>
      <w:r>
        <w:t xml:space="preserve">20 </w:t>
      </w:r>
      <w:r w:rsidR="00E15B19">
        <w:t>Czy nie ma informacji przekazywanych jedynie za pomocą koloru</w:t>
      </w:r>
      <w:bookmarkEnd w:id="48"/>
      <w:r w:rsidR="00E15B19">
        <w:t>?</w:t>
      </w:r>
      <w:bookmarkEnd w:id="49"/>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36" w:anchor="_1.3.1_-_Informacje" w:history="1">
        <w:r>
          <w:rPr>
            <w:rStyle w:val="Hipercze"/>
          </w:rPr>
          <w:t>1.3.1</w:t>
        </w:r>
      </w:hyperlink>
      <w:r>
        <w:t xml:space="preserve">, </w:t>
      </w:r>
      <w:hyperlink r:id="rId37" w:anchor="_1.4.1_-_Użycie" w:history="1">
        <w:r>
          <w:rPr>
            <w:rStyle w:val="Hipercze"/>
          </w:rPr>
          <w:t>1.4.1</w:t>
        </w:r>
      </w:hyperlink>
      <w:r>
        <w:t xml:space="preserve"> - Poziom „A”</w:t>
      </w:r>
    </w:p>
    <w:p w:rsidR="00E15B19" w:rsidRDefault="00E15B19" w:rsidP="00E15B19">
      <w:r>
        <w:t>Jeśli którykolwiek z elementów na badanej stronie niesie informację przekazaną za pomocą koloru, to sprawdzić, czy ta informacja jest dostępna również w inny sposób. Może to się odnosić w szczególności do wszelkiego rodzaju wykresów, ale często też na przykład podświetlenia na czerwono elementów formularza zawierających błędne informacje.</w:t>
      </w:r>
    </w:p>
    <w:p w:rsidR="00E15B19" w:rsidRDefault="00E15B19" w:rsidP="00E15B19">
      <w:r>
        <w:t>Informacja przekazywana jedynie za pomocą koloru jest niedostępna zarówno dla osób niewidomych jak i dla osób nieodróżniających kolorów.</w:t>
      </w:r>
    </w:p>
    <w:p w:rsidR="00E15B19" w:rsidRDefault="00465119" w:rsidP="001D15B1">
      <w:pPr>
        <w:pStyle w:val="Nagwek3"/>
      </w:pPr>
      <w:bookmarkStart w:id="52" w:name="_Toc18404235"/>
      <w:r>
        <w:t xml:space="preserve">21 </w:t>
      </w:r>
      <w:r w:rsidR="00E15B19">
        <w:t xml:space="preserve">Czy wszystkie multimedialne elementy wizualne zawierające ścieżkę dźwiękową </w:t>
      </w:r>
      <w:r w:rsidR="00BC25E7">
        <w:t xml:space="preserve">niezbędną dla zrozumienia zawartości </w:t>
      </w:r>
      <w:r w:rsidR="00E15B19">
        <w:t>posiadają poprawnie sformułowane napisy dla niesłyszących?</w:t>
      </w:r>
      <w:bookmarkEnd w:id="52"/>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38" w:anchor="_1.2.2_-_Napisy" w:history="1">
        <w:r w:rsidR="00E15B19">
          <w:rPr>
            <w:rStyle w:val="Hipercze"/>
          </w:rPr>
          <w:t>Kryteria WCAG: 1.2.2</w:t>
        </w:r>
      </w:hyperlink>
      <w:r w:rsidR="00E15B19">
        <w:t xml:space="preserve"> - Poziom „A”</w:t>
      </w:r>
    </w:p>
    <w:p w:rsidR="00E15B19" w:rsidRDefault="00E15B19" w:rsidP="00E15B19">
      <w:r>
        <w:t>Sprawdź, czy w przypadku obecności na badanych stronach któregokolwiek z elementów mających związek z multimediami wizualnymi, każdemu z nich przypisane są, jeśli jest to niezbędne dla zrozumienia zawartości, poprawnie sformułowane napisy oddające zawartość dźwiękową prezentowanego materiału. Badanie musi zostać wykonane jedynie dla elementów, które nie są prostą ilustracją obecnego na danej stronie tekstu, nie wnoszącą żadnych nowych treści.</w:t>
      </w:r>
    </w:p>
    <w:p w:rsidR="00E15B19" w:rsidRDefault="00E15B19" w:rsidP="00E15B19">
      <w:r>
        <w:t>Napisy dla niesłyszących zawierają nie tylko transkrypcję wypowiadanego tekstu, ale również informację o dźwiękach istotnych dla zrozumienia przedstawianych treści.</w:t>
      </w:r>
    </w:p>
    <w:p w:rsidR="00E15B19" w:rsidRDefault="00465119" w:rsidP="001D15B1">
      <w:pPr>
        <w:pStyle w:val="Nagwek3"/>
      </w:pPr>
      <w:bookmarkStart w:id="53" w:name="_Toc18404236"/>
      <w:bookmarkStart w:id="54" w:name="_Toc484066164"/>
      <w:r>
        <w:t xml:space="preserve">22 </w:t>
      </w:r>
      <w:r w:rsidR="00E15B19">
        <w:t>Czy wszystkie elementy multimedialne niosące treść są dostępne bez użycia myszki lub posiadają dostępną alternatywę</w:t>
      </w:r>
      <w:bookmarkEnd w:id="53"/>
      <w:bookmarkEnd w:id="54"/>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39" w:anchor="_2.1.1_-_Klawiatura" w:history="1">
        <w:r w:rsidR="00E15B19">
          <w:rPr>
            <w:rStyle w:val="Hipercze"/>
          </w:rPr>
          <w:t>Kryteria WCAG: 2.1.1</w:t>
        </w:r>
      </w:hyperlink>
      <w:r w:rsidR="00E15B19">
        <w:t xml:space="preserve"> - Poziom „A”</w:t>
      </w:r>
    </w:p>
    <w:p w:rsidR="00E15B19" w:rsidRDefault="00E15B19" w:rsidP="00E15B19">
      <w:r>
        <w:t>Sprawdź, czy w przypadku obecności na badanych stronach elementów multimedialnych niosących informację jest możliwe obsłużenie wszystkich prezentowanych funkcjonalności klawiaturą, lub na stronie znajduje się wyczerpująca, dostępna alternatywa.</w:t>
      </w:r>
    </w:p>
    <w:p w:rsidR="00E15B19" w:rsidRDefault="00E15B19" w:rsidP="00E15B19">
      <w:r>
        <w:t xml:space="preserve">Elementy multimedialne publikowane na stronach internetowych prezentowane są najczęściej w formie </w:t>
      </w:r>
      <w:r w:rsidR="005F425C">
        <w:t>o</w:t>
      </w:r>
      <w:r w:rsidR="005F425C" w:rsidRPr="005F425C">
        <w:t>dtwarzaczy wideo</w:t>
      </w:r>
      <w:r>
        <w:t>, które mają różne funkcje takie jak regulacja głośności, wstrzymywanie, przejście do kolejnego elementu itp. Należy sprawdzić czy wszystkie te funkcje da się uruchomić i zatrzymać klawiszami klawiatury.</w:t>
      </w:r>
    </w:p>
    <w:p w:rsidR="00E15B19" w:rsidRDefault="00E15B19" w:rsidP="00E15B19">
      <w:r>
        <w:t>W przypadku gdy na stronach nie ma elementów multimedialnych należy wybrać odpowiedź NIE DOTYCZY.</w:t>
      </w:r>
    </w:p>
    <w:p w:rsidR="00E15B19" w:rsidRDefault="00465119" w:rsidP="001D15B1">
      <w:pPr>
        <w:pStyle w:val="Nagwek3"/>
      </w:pPr>
      <w:bookmarkStart w:id="55" w:name="_Toc18404237"/>
      <w:r>
        <w:t xml:space="preserve">23 </w:t>
      </w:r>
      <w:r w:rsidR="00E15B19">
        <w:t xml:space="preserve">Czy wszystkie graficzne elementy </w:t>
      </w:r>
      <w:proofErr w:type="spellStart"/>
      <w:r w:rsidR="00E15B19">
        <w:t>klikalne</w:t>
      </w:r>
      <w:proofErr w:type="spellEnd"/>
      <w:r w:rsidR="00E15B19">
        <w:t xml:space="preserve"> lub podzielone na strefy </w:t>
      </w:r>
      <w:proofErr w:type="spellStart"/>
      <w:r w:rsidR="00E15B19">
        <w:t>klikalne</w:t>
      </w:r>
      <w:proofErr w:type="spellEnd"/>
      <w:r w:rsidR="00E15B19">
        <w:t xml:space="preserve"> są dostępne z klawiatury</w:t>
      </w:r>
      <w:bookmarkEnd w:id="55"/>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40" w:anchor="_2.1.1_-_Klawiatura" w:history="1">
        <w:r w:rsidR="00E15B19">
          <w:rPr>
            <w:rStyle w:val="Hipercze"/>
          </w:rPr>
          <w:t>Kryteria WCAG: 2.1.1</w:t>
        </w:r>
      </w:hyperlink>
      <w:r w:rsidR="00E15B19">
        <w:t xml:space="preserve"> - Poziom „A”</w:t>
      </w:r>
    </w:p>
    <w:p w:rsidR="00E15B19" w:rsidRDefault="00E15B19" w:rsidP="00E15B19">
      <w:r>
        <w:t xml:space="preserve">Sprawdź, czy w przypadku obecności na badanych stronach elementu podzielonego na obszary, w które można kliknąć (np. mapa Polski z podziałem na województwa), każdy z nich jest dostępna za pomocą klawiatury lub dostępna jest alternatywa. </w:t>
      </w:r>
    </w:p>
    <w:p w:rsidR="00E15B19" w:rsidRDefault="00E15B19" w:rsidP="00E15B19">
      <w:r>
        <w:t>Należy spróbować dotrzeć do takiego elementu na stronie za pomocą klawisza TAB po czym zobaczyć, czy da się nacisnąć ENTER</w:t>
      </w:r>
      <w:r w:rsidR="00EC7E21">
        <w:t xml:space="preserve"> lub SPACJĘ</w:t>
      </w:r>
      <w:r>
        <w:t xml:space="preserve"> w momencie, gdy wybrany jest wydzielony w tym elemencie obszar i czy efekt będzie ten sam co kliknięcie. Należy powtórzyć sprawdzenie na wszystkich takich obszarach. </w:t>
      </w:r>
    </w:p>
    <w:p w:rsidR="00E15B19" w:rsidRDefault="00E15B19" w:rsidP="00E15B19">
      <w:r>
        <w:t>Jeśli nie ma takich elementów, wówczas należy wybrać odpowiedź NIE DOTYCZY.</w:t>
      </w:r>
    </w:p>
    <w:p w:rsidR="00E15B19" w:rsidRDefault="00465119" w:rsidP="001D15B1">
      <w:pPr>
        <w:pStyle w:val="Nagwek3"/>
      </w:pPr>
      <w:bookmarkStart w:id="56" w:name="_Toc484066133"/>
      <w:bookmarkStart w:id="57" w:name="_Toc18404238"/>
      <w:r>
        <w:t xml:space="preserve">24 </w:t>
      </w:r>
      <w:r w:rsidR="00E15B19">
        <w:t>Czy jakiś element na badanej stronie wskazuje elementy za pomocą koloru</w:t>
      </w:r>
      <w:bookmarkEnd w:id="56"/>
      <w:r w:rsidR="00E15B19">
        <w:t>?</w:t>
      </w:r>
      <w:bookmarkEnd w:id="57"/>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sukcesu WCAG: </w:t>
      </w:r>
      <w:hyperlink r:id="rId41" w:anchor="_1.4.1_-_Użycie" w:history="1">
        <w:r>
          <w:rPr>
            <w:rStyle w:val="Hipercze"/>
          </w:rPr>
          <w:t>1.4.1</w:t>
        </w:r>
      </w:hyperlink>
      <w:r>
        <w:t xml:space="preserve"> - Poziom „A”</w:t>
      </w:r>
    </w:p>
    <w:p w:rsidR="00E15B19" w:rsidRDefault="00E15B19" w:rsidP="00E15B19">
      <w:r>
        <w:t xml:space="preserve">Badanie dotyczy elementów, które w jakikolwiek sposób odnoszą się do kolorów przedstawiając odniesienie do nich w tekście, lub w jakikolwiek inny sposób, na przykład kolor elementów, kolor tła. </w:t>
      </w:r>
    </w:p>
    <w:p w:rsidR="00E15B19" w:rsidRDefault="00E15B19" w:rsidP="00E15B19">
      <w:r>
        <w:t xml:space="preserve">Sprawdź, czy jakieś elementy na badanych stronach nie zawierają przekazanej w jakikolwiek sposób treści zmuszającej do szukania bądź wskazania elementów na podstawie ich kolorów. </w:t>
      </w:r>
    </w:p>
    <w:p w:rsidR="00E15B19" w:rsidRDefault="00465119" w:rsidP="001D15B1">
      <w:pPr>
        <w:pStyle w:val="Nagwek3"/>
      </w:pPr>
      <w:bookmarkStart w:id="58" w:name="_Toc18404239"/>
      <w:r>
        <w:t xml:space="preserve">25 </w:t>
      </w:r>
      <w:r w:rsidR="00E15B19">
        <w:t>Czy kontrast tekstu w stosunku do tła wynosi co najmniej 4,5:1</w:t>
      </w:r>
      <w:bookmarkEnd w:id="58"/>
      <w:r w:rsidR="00E15B19">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42" w:anchor="_1.4.3_-_Kontrast" w:history="1">
        <w:r w:rsidR="00E15B19">
          <w:rPr>
            <w:rStyle w:val="Hipercze"/>
          </w:rPr>
          <w:t>Kryteria WCAG: 1.4.3</w:t>
        </w:r>
      </w:hyperlink>
      <w:r w:rsidR="00E15B19">
        <w:t xml:space="preserve"> - Poziom „AA”</w:t>
      </w:r>
    </w:p>
    <w:p w:rsidR="00E15B19" w:rsidRDefault="00E15B19" w:rsidP="00E15B19">
      <w:r>
        <w:t>Sprawdź, czy kontrast tekstu w stosunku do tła przynajmniej na poziomie 4,5:1</w:t>
      </w:r>
      <w:r w:rsidR="00242217">
        <w:t xml:space="preserve"> lub czy nie ma poprawnie funkcjonującej wersji kontrastowej strony</w:t>
      </w:r>
      <w:r>
        <w:t xml:space="preserve">. </w:t>
      </w:r>
    </w:p>
    <w:p w:rsidR="00E15B19" w:rsidRDefault="00E15B19" w:rsidP="00E15B19">
      <w:r>
        <w:lastRenderedPageBreak/>
        <w:t xml:space="preserve">Do sprawdzenia kontrastu można użyć różnorodnych narzędzi, takich jak dodatek WAVE do przeglądarki </w:t>
      </w:r>
      <w:proofErr w:type="spellStart"/>
      <w:r>
        <w:t>Firefox</w:t>
      </w:r>
      <w:proofErr w:type="spellEnd"/>
      <w:r>
        <w:t xml:space="preserve"> </w:t>
      </w:r>
      <w:r w:rsidR="00242217">
        <w:t xml:space="preserve">oraz Chrome </w:t>
      </w:r>
      <w:r>
        <w:t xml:space="preserve">czy </w:t>
      </w:r>
      <w:proofErr w:type="spellStart"/>
      <w:r>
        <w:t>Colo</w:t>
      </w:r>
      <w:r w:rsidR="00242217">
        <w:t>u</w:t>
      </w:r>
      <w:r>
        <w:t>r</w:t>
      </w:r>
      <w:proofErr w:type="spellEnd"/>
      <w:r>
        <w:t xml:space="preserve"> </w:t>
      </w:r>
      <w:proofErr w:type="spellStart"/>
      <w:r>
        <w:t>Contrast</w:t>
      </w:r>
      <w:proofErr w:type="spellEnd"/>
      <w:r>
        <w:t xml:space="preserve"> </w:t>
      </w:r>
      <w:proofErr w:type="spellStart"/>
      <w:r>
        <w:t>Analyser</w:t>
      </w:r>
      <w:proofErr w:type="spellEnd"/>
      <w:r>
        <w:t xml:space="preserve"> (</w:t>
      </w:r>
      <w:hyperlink r:id="rId43" w:history="1">
        <w:r>
          <w:rPr>
            <w:rStyle w:val="Hipercze"/>
          </w:rPr>
          <w:t>https://developer.paciellogroup.com/resources/contrastanalyser/</w:t>
        </w:r>
      </w:hyperlink>
      <w:r>
        <w:t>), które w prosty sposób pozwalają przeprowadzić sprawdzenie.</w:t>
      </w:r>
    </w:p>
    <w:p w:rsidR="00E15B19" w:rsidRDefault="00E15B19" w:rsidP="00E15B19">
      <w:r>
        <w:t>Jeśli wielkość niektórych segmentów tekstu przekraczała swoją wielkością 150% wielkości podstawowej tekstu na stronie, kontrast powinien być na poziomie co najmniej 3:1.</w:t>
      </w:r>
    </w:p>
    <w:p w:rsidR="00E15B19" w:rsidRDefault="00465119" w:rsidP="001D15B1">
      <w:pPr>
        <w:pStyle w:val="Nagwek3"/>
      </w:pPr>
      <w:bookmarkStart w:id="59" w:name="_Toc18404240"/>
      <w:r>
        <w:t xml:space="preserve">26 </w:t>
      </w:r>
      <w:r w:rsidR="00E15B19">
        <w:t xml:space="preserve">Czy kontrast kolorów użytych w elementach interfejsu w tym w grafikach pozwalających na zrozumienie treści lub będących nośnikiem informacji, w stosunku do tła wynosi co najmniej 3:1?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44" w:anchor="_1.4.11_–_Kontrast" w:history="1">
        <w:r w:rsidR="00E15B19">
          <w:rPr>
            <w:rStyle w:val="Hipercze"/>
          </w:rPr>
          <w:t>Kryteria WCAG: 1.4.11</w:t>
        </w:r>
      </w:hyperlink>
      <w:r w:rsidR="00E15B19">
        <w:t xml:space="preserve"> - Poziom „AA”</w:t>
      </w:r>
    </w:p>
    <w:p w:rsidR="00E15B19" w:rsidRDefault="00E15B19" w:rsidP="00E15B19">
      <w:r>
        <w:t xml:space="preserve">Sprawdź, czy kontrast kolorów użytych w interfejsie i grafikach </w:t>
      </w:r>
      <w:r>
        <w:rPr>
          <w:b/>
          <w:u w:val="single"/>
        </w:rPr>
        <w:t>pozwalających na zrozumienie treści lub będących nośnikiem informacji</w:t>
      </w:r>
      <w:r>
        <w:t xml:space="preserve">, w stosunku do </w:t>
      </w:r>
      <w:r w:rsidR="0076709D">
        <w:t xml:space="preserve">otoczenia </w:t>
      </w:r>
      <w:r>
        <w:t xml:space="preserve">wynosi co najmniej 3:1. </w:t>
      </w:r>
    </w:p>
    <w:p w:rsidR="00E15B19" w:rsidRDefault="00E15B19" w:rsidP="001D15B1">
      <w:r>
        <w:t xml:space="preserve">Do sprawdzenia kontrastu można użyć różnorodnych narzędzi, takich jak dodatek WAVE do przeglądarki </w:t>
      </w:r>
      <w:proofErr w:type="spellStart"/>
      <w:r>
        <w:t>Firefox</w:t>
      </w:r>
      <w:proofErr w:type="spellEnd"/>
      <w:r>
        <w:t xml:space="preserve"> czy </w:t>
      </w:r>
      <w:proofErr w:type="spellStart"/>
      <w:r>
        <w:t>Colo</w:t>
      </w:r>
      <w:r w:rsidR="00907ECB">
        <w:t>u</w:t>
      </w:r>
      <w:r>
        <w:t>r</w:t>
      </w:r>
      <w:proofErr w:type="spellEnd"/>
      <w:r>
        <w:t xml:space="preserve"> </w:t>
      </w:r>
      <w:proofErr w:type="spellStart"/>
      <w:r>
        <w:t>Contrast</w:t>
      </w:r>
      <w:proofErr w:type="spellEnd"/>
      <w:r>
        <w:t xml:space="preserve"> </w:t>
      </w:r>
      <w:proofErr w:type="spellStart"/>
      <w:r>
        <w:t>Analyser</w:t>
      </w:r>
      <w:proofErr w:type="spellEnd"/>
      <w:r>
        <w:t xml:space="preserve"> (</w:t>
      </w:r>
      <w:hyperlink r:id="rId45" w:history="1">
        <w:r>
          <w:rPr>
            <w:rStyle w:val="Hipercze"/>
          </w:rPr>
          <w:t>https://developer.paciellogroup.com/resources/contrastanalyser/</w:t>
        </w:r>
      </w:hyperlink>
      <w:r>
        <w:t>), które w prosty sposób pozwalają przeprowadzić sprawdzenie.</w:t>
      </w:r>
    </w:p>
    <w:p w:rsidR="00E15B19" w:rsidRDefault="00465119" w:rsidP="001D15B1">
      <w:pPr>
        <w:pStyle w:val="Nagwek3"/>
      </w:pPr>
      <w:r>
        <w:t xml:space="preserve">27 </w:t>
      </w:r>
      <w:r w:rsidR="00E15B19">
        <w:t>Czy wszystkie znaczące elementy animowane lub dźwiękowe posiadają odpowiedni opis tekstowy wyjaśniający co przedstawiają lub czego dotyczą</w:t>
      </w:r>
      <w:bookmarkEnd w:id="59"/>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46" w:anchor="_1.2.3_-_Audiodeskrypcja" w:history="1">
        <w:r w:rsidR="00E15B19">
          <w:rPr>
            <w:rStyle w:val="Hipercze"/>
          </w:rPr>
          <w:t>Kryteria WCAG: 1.2.3</w:t>
        </w:r>
      </w:hyperlink>
      <w:r w:rsidR="00E15B19">
        <w:t xml:space="preserve"> - Poziom „A”</w:t>
      </w:r>
    </w:p>
    <w:p w:rsidR="00E15B19" w:rsidRDefault="00E15B19" w:rsidP="00E15B19">
      <w:r>
        <w:t xml:space="preserve">Sprawdź, czy w przypadku obecności na badanych stronach multimediów lub elementów mających związek z multimediami (np. animacje), każdemu z nich przypisany jest poprawnie sformułowana i łatwo dostępna transkrypcja tekstowa oddająca zawartość prezentowanego materiału. </w:t>
      </w:r>
    </w:p>
    <w:p w:rsidR="00E15B19" w:rsidRDefault="00E15B19" w:rsidP="00E15B19">
      <w:r>
        <w:t xml:space="preserve">Sprawdź, czy ta transkrypcja wyjaśnia dokładnie zawartość materiału tak, aby osoba niewidoma miała pełne rozeznanie w prezentowanym materiale. </w:t>
      </w:r>
    </w:p>
    <w:p w:rsidR="00E15B19" w:rsidRDefault="00E15B19" w:rsidP="00E15B19">
      <w:r>
        <w:t xml:space="preserve">Sprawdź, czy zawartość dźwiękowa jest spisana dokładnie, co do słowa dla osób niesłyszących. Sprawdzenie należy wykonać jedynie dla elementów, dla których nie ma dokładniejszych metod udostępniania treści dla osób niepełnosprawnych (np. </w:t>
      </w:r>
      <w:proofErr w:type="spellStart"/>
      <w:r>
        <w:t>audiodeskrypcja</w:t>
      </w:r>
      <w:proofErr w:type="spellEnd"/>
      <w:r>
        <w:t>).</w:t>
      </w:r>
    </w:p>
    <w:p w:rsidR="00E15B19" w:rsidRDefault="00465119" w:rsidP="001D15B1">
      <w:pPr>
        <w:pStyle w:val="Nagwek3"/>
      </w:pPr>
      <w:bookmarkStart w:id="60" w:name="_Toc18404241"/>
      <w:bookmarkStart w:id="61" w:name="_Toc484066157"/>
      <w:r>
        <w:t xml:space="preserve">28 </w:t>
      </w:r>
      <w:r w:rsidR="00E15B19">
        <w:t xml:space="preserve">Czy wszystkie multimedialne elementy wizualne posiadają możliwą do uruchomienia bezwzrokowo, poprawnie sformułowaną </w:t>
      </w:r>
      <w:proofErr w:type="spellStart"/>
      <w:r w:rsidR="00E15B19">
        <w:t>audiodeskrypcję</w:t>
      </w:r>
      <w:proofErr w:type="spellEnd"/>
      <w:r w:rsidR="00E15B19">
        <w:t>?</w:t>
      </w:r>
      <w:bookmarkEnd w:id="60"/>
      <w:bookmarkEnd w:id="61"/>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47" w:anchor="_1.2.5_–_Audiodeskrypcja" w:history="1">
        <w:r w:rsidR="00E15B19">
          <w:rPr>
            <w:rStyle w:val="Hipercze"/>
          </w:rPr>
          <w:t>Kryteria WCAG: 1.2.5</w:t>
        </w:r>
      </w:hyperlink>
      <w:r w:rsidR="00E15B19">
        <w:t xml:space="preserve"> - Poziom „AA”</w:t>
      </w:r>
    </w:p>
    <w:p w:rsidR="00E15B19" w:rsidRDefault="00E15B19" w:rsidP="00E15B19">
      <w:r>
        <w:t xml:space="preserve">Sprawdź, czy w przypadku obecności na badanych stronach elementów mających związek z multimediami wizualnymi, każdemu z nich przypisany jest poprawnie sformułowana, możliwa do uruchomienia bezwzrokowo </w:t>
      </w:r>
      <w:proofErr w:type="spellStart"/>
      <w:r>
        <w:t>audiodeskrypcja</w:t>
      </w:r>
      <w:proofErr w:type="spellEnd"/>
      <w:r>
        <w:t xml:space="preserve"> oddająca zawartość prezentowanego materiału.</w:t>
      </w:r>
    </w:p>
    <w:p w:rsidR="00E15B19" w:rsidRDefault="00E15B19" w:rsidP="00E15B19">
      <w:r>
        <w:t>Badanie powinno zostać  wykonane jedynie dla elementów, które nie są prostą ilustracją obecnego na danej stronie tekstu, nie wnoszącą żadnych nowych treści.</w:t>
      </w:r>
      <w:r w:rsidR="005D4A90">
        <w:t xml:space="preserve"> </w:t>
      </w:r>
    </w:p>
    <w:p w:rsidR="005D4A90" w:rsidRDefault="005D4A90" w:rsidP="00E15B19">
      <w:r>
        <w:t xml:space="preserve">Dodatkowe informacje na temat obowiązku dodawania </w:t>
      </w:r>
      <w:proofErr w:type="spellStart"/>
      <w:r>
        <w:t>audiodeskrypcji</w:t>
      </w:r>
      <w:proofErr w:type="spellEnd"/>
      <w:r>
        <w:t xml:space="preserve"> można znaleźć pod adresem: </w:t>
      </w:r>
      <w:hyperlink r:id="rId48" w:history="1">
        <w:r w:rsidR="00672F8A" w:rsidRPr="00C9025B">
          <w:rPr>
            <w:rStyle w:val="Hipercze"/>
          </w:rPr>
          <w:t>https://www.gov.pl/web/dostepnosc-cyfrowa/co-z-audiodeskrypcja-wyjasnienia-dotyczace-dostepnosci-cyfrowej-multimediow</w:t>
        </w:r>
      </w:hyperlink>
    </w:p>
    <w:p w:rsidR="00E15B19" w:rsidRDefault="00465119" w:rsidP="001D15B1">
      <w:pPr>
        <w:pStyle w:val="Nagwek3"/>
      </w:pPr>
      <w:bookmarkStart w:id="62" w:name="_Toc18404242"/>
      <w:bookmarkStart w:id="63" w:name="_Toc484066183"/>
      <w:r>
        <w:t xml:space="preserve">29 </w:t>
      </w:r>
      <w:r w:rsidR="00E15B19">
        <w:t>Czy obecny jest link „przejdź do treści”, a jeśli jest i jest więcej linków pozwalających na omijanie bloków, to czy jest zachowana ich spójność na wszystkich badanych stronach?</w:t>
      </w:r>
      <w:bookmarkEnd w:id="62"/>
      <w:bookmarkEnd w:id="63"/>
    </w:p>
    <w:tbl>
      <w:tblPr>
        <w:tblStyle w:val="Tabela-Siatka"/>
        <w:tblW w:w="0" w:type="auto"/>
        <w:jc w:val="center"/>
        <w:tblLook w:val="04A0"/>
      </w:tblPr>
      <w:tblGrid>
        <w:gridCol w:w="3020"/>
        <w:gridCol w:w="3021"/>
        <w:gridCol w:w="3021"/>
      </w:tblGrid>
      <w:tr w:rsidR="00E15B19" w:rsidTr="00E15B19">
        <w:trPr>
          <w:jc w:val="center"/>
        </w:trPr>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49" w:anchor="_2.4.1_-_Możliwość" w:history="1">
        <w:r>
          <w:rPr>
            <w:rStyle w:val="Hipercze"/>
          </w:rPr>
          <w:t>2.4.1</w:t>
        </w:r>
      </w:hyperlink>
      <w:r>
        <w:t xml:space="preserve"> - Poziom „A”, </w:t>
      </w:r>
      <w:hyperlink r:id="rId50" w:anchor="_3.2.3_-_Konsekwentna" w:history="1">
        <w:r>
          <w:rPr>
            <w:rStyle w:val="Hipercze"/>
          </w:rPr>
          <w:t>3.2.3</w:t>
        </w:r>
      </w:hyperlink>
      <w:r>
        <w:t xml:space="preserve"> - Poziom „AA”</w:t>
      </w:r>
    </w:p>
    <w:p w:rsidR="00E15B19" w:rsidRDefault="00E15B19" w:rsidP="00E15B19">
      <w:r>
        <w:t xml:space="preserve">Sprawdź obecność kotwicy (zakładki, odsyłacza czyli unikatowego id w odpowiednim znaczniku) na początku treści podstawowej każdej strony serwisu oraz obecność na stronie linku prowadzącego do tej kotwicy. </w:t>
      </w:r>
    </w:p>
    <w:p w:rsidR="00E15B19" w:rsidRDefault="00E15B19" w:rsidP="00E15B19">
      <w:r>
        <w:t xml:space="preserve">Sprawdź, czy istnieją linki prowadzące do kotwic na podstawowych, zgrupowanych w bloki nawigacyjne, linkach (np. menu). </w:t>
      </w:r>
    </w:p>
    <w:p w:rsidR="00E15B19" w:rsidRDefault="00E15B19" w:rsidP="00E15B19">
      <w:r>
        <w:t xml:space="preserve">Sprawdź spójność użycia oraz poprawne działanie linków prowadzących do tych kotwic na wszystkich badanych </w:t>
      </w:r>
      <w:proofErr w:type="spellStart"/>
      <w:r>
        <w:t>podstronach</w:t>
      </w:r>
      <w:proofErr w:type="spellEnd"/>
      <w:r>
        <w:t xml:space="preserve"> serwisu. </w:t>
      </w:r>
    </w:p>
    <w:p w:rsidR="00E15B19" w:rsidRDefault="00E15B19" w:rsidP="00E15B19">
      <w:r>
        <w:t>Sprawdź czy na wszystkich stronach kolejność rozmieszczenia tych linków w kodzie HTML jest taka sama.</w:t>
      </w:r>
      <w:bookmarkStart w:id="64" w:name="_Prezentacja"/>
      <w:bookmarkStart w:id="65" w:name="_Toc484066185"/>
      <w:bookmarkEnd w:id="64"/>
    </w:p>
    <w:p w:rsidR="00E15B19" w:rsidRDefault="00465119" w:rsidP="001D15B1">
      <w:pPr>
        <w:pStyle w:val="Nagwek3"/>
      </w:pPr>
      <w:bookmarkStart w:id="66" w:name="_Toc18404243"/>
      <w:bookmarkStart w:id="67" w:name="_Toc484066192"/>
      <w:bookmarkEnd w:id="65"/>
      <w:r>
        <w:t xml:space="preserve">30 </w:t>
      </w:r>
      <w:r w:rsidR="00E15B19">
        <w:t>Czy na badanych stronach informacje są przekazywane jedynie poprzez użycie pozycji bądź formy?</w:t>
      </w:r>
      <w:bookmarkEnd w:id="66"/>
      <w:bookmarkEnd w:id="67"/>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SĄ</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3C1D5E" w:rsidP="00E15B19">
      <w:pPr>
        <w:pStyle w:val="Nagwek4"/>
      </w:pPr>
      <w:hyperlink r:id="rId51" w:anchor="_1.3.3_-_Właściwości" w:history="1">
        <w:r w:rsidR="00E15B19">
          <w:rPr>
            <w:rStyle w:val="Hipercze"/>
          </w:rPr>
          <w:t>Kryterium WCAG – 1.3.3</w:t>
        </w:r>
      </w:hyperlink>
      <w:r w:rsidR="00E15B19">
        <w:t xml:space="preserve"> - Poziom „A”</w:t>
      </w:r>
    </w:p>
    <w:p w:rsidR="00E15B19" w:rsidRDefault="00E15B19" w:rsidP="00E15B19">
      <w:r>
        <w:t xml:space="preserve">Sprawdź czy jakikolwiek element na badanych </w:t>
      </w:r>
      <w:proofErr w:type="spellStart"/>
      <w:r>
        <w:t>podstronach</w:t>
      </w:r>
      <w:proofErr w:type="spellEnd"/>
      <w:r>
        <w:t xml:space="preserve"> przekazuje informację za pomocą swojej pozycji bądź formy. Jeśli tak jest, to sprawdź, czy  informacja przekazywana za pomocą </w:t>
      </w:r>
      <w:r w:rsidR="004F742C">
        <w:t>kształtu</w:t>
      </w:r>
      <w:r>
        <w:t xml:space="preserve"> bądź </w:t>
      </w:r>
      <w:r w:rsidR="004F742C">
        <w:t>miejsca na stronie</w:t>
      </w:r>
      <w:r>
        <w:t xml:space="preserve"> jest dostępna inną drogą. </w:t>
      </w:r>
    </w:p>
    <w:p w:rsidR="00E15B19" w:rsidRDefault="00465119" w:rsidP="001D15B1">
      <w:pPr>
        <w:pStyle w:val="Nagwek3"/>
      </w:pPr>
      <w:bookmarkStart w:id="68" w:name="_Toc18404244"/>
      <w:bookmarkStart w:id="69" w:name="_Toc484066211"/>
      <w:r>
        <w:t xml:space="preserve">31 </w:t>
      </w:r>
      <w:r w:rsidR="00E15B19">
        <w:t>Czy tytuły stron mają poprawną strukturę.</w:t>
      </w:r>
      <w:bookmarkEnd w:id="68"/>
      <w:bookmarkEnd w:id="69"/>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3C1D5E" w:rsidP="00E15B19">
      <w:pPr>
        <w:pStyle w:val="Nagwek4"/>
      </w:pPr>
      <w:hyperlink r:id="rId52" w:anchor="_2.4.2_-_Tytuły" w:history="1">
        <w:r w:rsidR="00E15B19">
          <w:rPr>
            <w:rStyle w:val="Hipercze"/>
          </w:rPr>
          <w:t>Kryteria WCAG: 2.4.2</w:t>
        </w:r>
      </w:hyperlink>
      <w:r w:rsidR="00E15B19">
        <w:t xml:space="preserve"> - Poziom „A”</w:t>
      </w:r>
    </w:p>
    <w:p w:rsidR="00E15B19" w:rsidRDefault="00E15B19" w:rsidP="00E15B19">
      <w:r>
        <w:t xml:space="preserve">Sprawdź, czy strony posiadają poprawnie sformułowany, unikalny w całym serwisie tytuł informujący o zawartości zbudowany według schematu: </w:t>
      </w:r>
    </w:p>
    <w:p w:rsidR="00E15B19" w:rsidRDefault="00E15B19" w:rsidP="00E15B19">
      <w:pPr>
        <w:rPr>
          <w:b/>
        </w:rPr>
      </w:pPr>
      <w:r>
        <w:rPr>
          <w:b/>
        </w:rPr>
        <w:t xml:space="preserve">Informacja o zawartości strony – informacja o właścicielu strony </w:t>
      </w:r>
    </w:p>
    <w:p w:rsidR="00E15B19" w:rsidRDefault="00E15B19" w:rsidP="00E15B19">
      <w:r>
        <w:t>Tytuł strony pojawia się na zakładce w przeglądarce, zazwyczaj pokazuje się w całości w formie „dymka” gdy wskaźnik myszki zostanie skierowany na zakładkę przeglądarki.</w:t>
      </w:r>
    </w:p>
    <w:p w:rsidR="00E15B19" w:rsidRDefault="00465119" w:rsidP="001D15B1">
      <w:pPr>
        <w:pStyle w:val="Nagwek3"/>
      </w:pPr>
      <w:bookmarkStart w:id="70" w:name="_Toc18404245"/>
      <w:r>
        <w:t xml:space="preserve">32 </w:t>
      </w:r>
      <w:r w:rsidR="00E15B19">
        <w:t>Czy elementy, które tego wymagają, mają poprawnie utworzony poszerzony opis?</w:t>
      </w:r>
      <w:bookmarkEnd w:id="70"/>
      <w:r w:rsidR="00E15B19">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pPr>
            <w: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pPr>
            <w: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pPr>
            <w:r>
              <w:t>NIE DOTYCZY</w:t>
            </w:r>
          </w:p>
        </w:tc>
      </w:tr>
    </w:tbl>
    <w:p w:rsidR="00E15B19" w:rsidRDefault="003C1D5E" w:rsidP="00E15B19">
      <w:pPr>
        <w:pStyle w:val="Nagwek4"/>
      </w:pPr>
      <w:hyperlink r:id="rId53" w:anchor="_1.1.1_-_Treść" w:history="1">
        <w:r w:rsidR="00E15B19">
          <w:rPr>
            <w:rStyle w:val="Hipercze"/>
          </w:rPr>
          <w:t>Kryteria WCAG: 1.1.1</w:t>
        </w:r>
      </w:hyperlink>
      <w:r w:rsidR="00E15B19">
        <w:t xml:space="preserve"> - Poziom „A”</w:t>
      </w:r>
    </w:p>
    <w:p w:rsidR="00E15B19" w:rsidRDefault="00E15B19" w:rsidP="00E15B19">
      <w:r>
        <w:t xml:space="preserve">Sprawdź, czy elementy graficzne, jeśli tego wymagają, posiadają poprawnie sformułowany, łatwo dostępny poszerzony opis (np. </w:t>
      </w:r>
      <w:r w:rsidR="00EC173A">
        <w:t xml:space="preserve">za pomocą znaczników </w:t>
      </w:r>
      <w:r w:rsidR="00EC173A" w:rsidRPr="00EC173A">
        <w:t>&lt;</w:t>
      </w:r>
      <w:proofErr w:type="spellStart"/>
      <w:r w:rsidR="00EC173A" w:rsidRPr="00EC173A">
        <w:t>details</w:t>
      </w:r>
      <w:proofErr w:type="spellEnd"/>
      <w:r w:rsidR="00EC173A" w:rsidRPr="00EC173A">
        <w:t>&gt; i &lt;</w:t>
      </w:r>
      <w:proofErr w:type="spellStart"/>
      <w:r w:rsidR="00EC173A" w:rsidRPr="00EC173A">
        <w:t>summary</w:t>
      </w:r>
      <w:proofErr w:type="spellEnd"/>
      <w:r w:rsidR="00EC173A" w:rsidRPr="00EC173A">
        <w:t>&gt;</w:t>
      </w:r>
      <w:r>
        <w:t xml:space="preserve">). Odnosi się to szczególnie do bardzo skomplikowanych grafik, obrazów, wykresów itp. Poszerzony opis może być dostarczony na przykład w formie linku prowadzącego do miejsca, w którym można przeczytać co przedstawia grafika. </w:t>
      </w:r>
    </w:p>
    <w:p w:rsidR="00E15B19" w:rsidRDefault="00E15B19" w:rsidP="00E15B19">
      <w:r>
        <w:br w:type="page"/>
      </w:r>
    </w:p>
    <w:p w:rsidR="00E15B19" w:rsidRDefault="00E15B19" w:rsidP="00247BB4">
      <w:pPr>
        <w:pStyle w:val="Nagwek1"/>
      </w:pPr>
      <w:bookmarkStart w:id="71" w:name="_Weryfikacja_dostępności_cyfrowej"/>
      <w:bookmarkStart w:id="72" w:name="_Toc18404246"/>
      <w:bookmarkStart w:id="73" w:name="_Toc18491648"/>
      <w:bookmarkStart w:id="74" w:name="_Toc46224715"/>
      <w:bookmarkEnd w:id="71"/>
      <w:r>
        <w:lastRenderedPageBreak/>
        <w:t>Weryfikacja dostępności cyfrowej na poziomie 3.</w:t>
      </w:r>
      <w:bookmarkEnd w:id="72"/>
      <w:bookmarkEnd w:id="73"/>
      <w:bookmarkEnd w:id="74"/>
    </w:p>
    <w:p w:rsidR="00E15B19" w:rsidRDefault="00E15B19" w:rsidP="00E15B19">
      <w:r>
        <w:t>Sprawdzenie dostępności cyfrowej strony internetowej na poziomie 3 wymaga zaawansowanej wiedzy na temat funkcjonowania stron internetowych, dodatków do przeglądarek, posługiwania się prostymi programami narzędziowymi, znajomości działania stron i  umieszczonych na nich obiektów wraz ze znajomością kodu HTML i arkuszy stylów. Osoba przeprowadzająca badanie powinna mieć przygotowanie w kwestiach dostępności cyfrowej, czyli powinna rozumieć potrzeby różnych grup osób niepełnosprawnych. Potrafi posłużyć się dodatkami wspierającymi badanie dostępności jak również narzędziami wspomagającymi osoby niepełnosprawne takimi jak czytnik ekranu.</w:t>
      </w:r>
    </w:p>
    <w:p w:rsidR="00E15B19" w:rsidRDefault="00E15B19" w:rsidP="00E15B19">
      <w:r>
        <w:t xml:space="preserve">Przy każdym pytaniu/zdaniu listy kontrolnej należy jedną z proponowanych odpowiedzi. Zaznaczenie odpowiedzi oznaczonej kolorem czerwonym oznacza błąd dostępności cyfrowej. </w:t>
      </w:r>
    </w:p>
    <w:p w:rsidR="00E15B19" w:rsidRDefault="00E15B19" w:rsidP="00E15B19">
      <w:pPr>
        <w:pStyle w:val="Nagwek2"/>
      </w:pPr>
      <w:bookmarkStart w:id="75" w:name="_Toc46224716"/>
      <w:r>
        <w:t>Listy i tabele</w:t>
      </w:r>
      <w:bookmarkEnd w:id="75"/>
    </w:p>
    <w:p w:rsidR="00E15B19" w:rsidRDefault="00E15B19" w:rsidP="001D15B1">
      <w:pPr>
        <w:pStyle w:val="Nagwek3"/>
      </w:pPr>
      <w:bookmarkStart w:id="76" w:name="_Toc18404261"/>
      <w:r>
        <w:t xml:space="preserve">Czy fragmenty treści strony będące faktycznie listami elementów są zdefiniowane w kodzie strony jako listy?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54" w:anchor="_1.3.1_-_Informacje" w:history="1">
        <w:r w:rsidR="00E15B19">
          <w:rPr>
            <w:rStyle w:val="Hipercze"/>
          </w:rPr>
          <w:t>Kryteria WCAG: 1.3.1</w:t>
        </w:r>
      </w:hyperlink>
      <w:r w:rsidR="00E15B19">
        <w:t xml:space="preserve"> - Poziom „A”</w:t>
      </w:r>
    </w:p>
    <w:p w:rsidR="00E15B19" w:rsidRDefault="00E15B19" w:rsidP="00E15B19">
      <w:r>
        <w:t>Sprawdź, czy wszystkie bloki tekstu wyglądające jak listy elementów zdefiniowane są jako takie w kodzie HTML.</w:t>
      </w:r>
    </w:p>
    <w:p w:rsidR="00E15B19" w:rsidRDefault="00E15B19" w:rsidP="001D15B1">
      <w:pPr>
        <w:pStyle w:val="Nagwek3"/>
      </w:pPr>
      <w:r>
        <w:t>Czy wszystkie tabele prezentujące dane mają poprawnie zdefiniowane nagłówki?</w:t>
      </w:r>
      <w:bookmarkEnd w:id="76"/>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3C1D5E" w:rsidP="00E15B19">
      <w:pPr>
        <w:pStyle w:val="Nagwek4"/>
      </w:pPr>
      <w:hyperlink r:id="rId55" w:anchor="_1.3.1_-_Informacje" w:history="1">
        <w:r w:rsidR="00E15B19">
          <w:rPr>
            <w:rStyle w:val="Hipercze"/>
          </w:rPr>
          <w:t>Kryterium WCAG – 1.3.1</w:t>
        </w:r>
      </w:hyperlink>
      <w:r w:rsidR="00E15B19">
        <w:t xml:space="preserve"> - Poziom „A”</w:t>
      </w:r>
    </w:p>
    <w:p w:rsidR="00E15B19" w:rsidRDefault="00E15B19" w:rsidP="00E15B19">
      <w:r>
        <w:t>Sprawdź, czy w każdej tabeli prezentującej dane wszystkie nagłówki (kolumn lub linii) zde</w:t>
      </w:r>
      <w:r w:rsidR="000001B4">
        <w:t>finiowane są w znacznikach &lt;</w:t>
      </w:r>
      <w:proofErr w:type="spellStart"/>
      <w:r w:rsidR="000001B4">
        <w:t>th</w:t>
      </w:r>
      <w:proofErr w:type="spellEnd"/>
      <w:r w:rsidR="000001B4">
        <w:t>&gt;</w:t>
      </w:r>
      <w:r>
        <w:t>.</w:t>
      </w:r>
    </w:p>
    <w:p w:rsidR="00E15B19" w:rsidRDefault="00E15B19" w:rsidP="001D15B1">
      <w:pPr>
        <w:pStyle w:val="Nagwek3"/>
      </w:pPr>
      <w:bookmarkStart w:id="77" w:name="_Toc18404262"/>
      <w:r>
        <w:t>Czy na stronach są tabele prezentujące dane, które są stworzonych za pomocą narzędzi tekstowych innych niż znaczniki tabel?</w:t>
      </w:r>
      <w:bookmarkEnd w:id="77"/>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Kryterium WCAG – </w:t>
      </w:r>
      <w:hyperlink r:id="rId56" w:anchor="_1.3.1_-_Informacje" w:history="1">
        <w:r>
          <w:rPr>
            <w:rStyle w:val="Hipercze"/>
          </w:rPr>
          <w:t>1.3.1</w:t>
        </w:r>
      </w:hyperlink>
      <w:r>
        <w:t xml:space="preserve"> oraz </w:t>
      </w:r>
      <w:hyperlink r:id="rId57" w:anchor="_1.3.2_-_Zrozumiała" w:history="1">
        <w:r>
          <w:rPr>
            <w:rStyle w:val="Hipercze"/>
          </w:rPr>
          <w:t>1.3.2</w:t>
        </w:r>
      </w:hyperlink>
      <w:r>
        <w:t xml:space="preserve"> - Poziom „A”</w:t>
      </w:r>
    </w:p>
    <w:p w:rsidR="00E15B19" w:rsidRDefault="00E15B19" w:rsidP="00E15B19">
      <w:r>
        <w:t>Sprawdź, czy tabele prezentujące dane nie są tworzone za pomocą znaczników innych niż znaczniki tabeli.</w:t>
      </w:r>
    </w:p>
    <w:p w:rsidR="00E15B19" w:rsidRDefault="00E15B19" w:rsidP="001D15B1">
      <w:pPr>
        <w:pStyle w:val="Nagwek3"/>
      </w:pPr>
      <w:bookmarkStart w:id="78" w:name="_Toc18404263"/>
      <w:r>
        <w:t>Czy tabele służące jako szkielet strony mają jasno określoną rolę.</w:t>
      </w:r>
      <w:bookmarkEnd w:id="78"/>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58" w:anchor="_1.3.1_-_Informacje" w:history="1">
        <w:r>
          <w:rPr>
            <w:rStyle w:val="Hipercze"/>
          </w:rPr>
          <w:t>1.3.1</w:t>
        </w:r>
      </w:hyperlink>
      <w:r>
        <w:t xml:space="preserve"> - Poziom „A”</w:t>
      </w:r>
    </w:p>
    <w:p w:rsidR="00E15B19" w:rsidRDefault="00E15B19" w:rsidP="00E15B19">
      <w:r>
        <w:t>Sprawdź, czy tabele będące szkieletem mają zdefiniowaną rolę (</w:t>
      </w:r>
      <w:proofErr w:type="spellStart"/>
      <w:r>
        <w:t>role=presentation</w:t>
      </w:r>
      <w:proofErr w:type="spellEnd"/>
      <w:r>
        <w:t>). W przypadku, gdy tabele nie są używane do tworzenia szkieletu strony należy wybrać odpowiedź NIE DOTYCZY</w:t>
      </w:r>
    </w:p>
    <w:p w:rsidR="00E15B19" w:rsidRDefault="00E15B19" w:rsidP="001D15B1">
      <w:pPr>
        <w:pStyle w:val="Nagwek3"/>
      </w:pPr>
      <w:bookmarkStart w:id="79" w:name="_Toc18404265"/>
      <w:bookmarkStart w:id="80" w:name="_Toc484066224"/>
      <w:r>
        <w:lastRenderedPageBreak/>
        <w:t>Czy tabele nie prezentujące danych zawierają elementy tabel prezentujących dane</w:t>
      </w:r>
      <w:bookmarkEnd w:id="79"/>
      <w:bookmarkEnd w:id="80"/>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59" w:anchor="_1.3.1_-_Informacje" w:history="1">
        <w:r>
          <w:rPr>
            <w:rStyle w:val="Hipercze"/>
          </w:rPr>
          <w:t>1.3.1</w:t>
        </w:r>
      </w:hyperlink>
      <w:r>
        <w:t xml:space="preserve"> - Poziom „A”</w:t>
      </w:r>
    </w:p>
    <w:p w:rsidR="00E15B19" w:rsidRDefault="00E15B19" w:rsidP="00E15B19">
      <w:r>
        <w:t>Sprawdź, czy tabele służące do definiowania struktury stron nie zawierają następujących elementów:</w:t>
      </w:r>
    </w:p>
    <w:p w:rsidR="00E15B19" w:rsidRDefault="00E15B19" w:rsidP="00E15B19">
      <w:pPr>
        <w:spacing w:after="0"/>
        <w:sectPr w:rsidR="00E15B19" w:rsidSect="00672F8A">
          <w:type w:val="continuous"/>
          <w:pgSz w:w="11906" w:h="16838"/>
          <w:pgMar w:top="1418" w:right="1418" w:bottom="851" w:left="1418" w:header="539" w:footer="1418" w:gutter="0"/>
          <w:cols w:space="708"/>
        </w:sectPr>
      </w:pPr>
    </w:p>
    <w:p w:rsidR="00E15B19" w:rsidRDefault="00E15B19" w:rsidP="00D04BAC">
      <w:pPr>
        <w:pStyle w:val="Akapitzlist"/>
        <w:numPr>
          <w:ilvl w:val="0"/>
          <w:numId w:val="6"/>
        </w:numPr>
        <w:spacing w:line="252" w:lineRule="auto"/>
      </w:pPr>
      <w:proofErr w:type="spellStart"/>
      <w:r>
        <w:lastRenderedPageBreak/>
        <w:t>th</w:t>
      </w:r>
      <w:proofErr w:type="spellEnd"/>
    </w:p>
    <w:p w:rsidR="00E15B19" w:rsidRDefault="00E15B19" w:rsidP="00D04BAC">
      <w:pPr>
        <w:pStyle w:val="Akapitzlist"/>
        <w:numPr>
          <w:ilvl w:val="0"/>
          <w:numId w:val="6"/>
        </w:numPr>
        <w:spacing w:line="252" w:lineRule="auto"/>
      </w:pPr>
      <w:proofErr w:type="spellStart"/>
      <w:r>
        <w:t>caption</w:t>
      </w:r>
      <w:proofErr w:type="spellEnd"/>
    </w:p>
    <w:p w:rsidR="00E15B19" w:rsidRDefault="00E15B19" w:rsidP="00D04BAC">
      <w:pPr>
        <w:pStyle w:val="Akapitzlist"/>
        <w:numPr>
          <w:ilvl w:val="0"/>
          <w:numId w:val="6"/>
        </w:numPr>
        <w:spacing w:line="252" w:lineRule="auto"/>
      </w:pPr>
      <w:proofErr w:type="spellStart"/>
      <w:r>
        <w:t>thead</w:t>
      </w:r>
      <w:proofErr w:type="spellEnd"/>
    </w:p>
    <w:p w:rsidR="00E15B19" w:rsidRDefault="00E15B19" w:rsidP="00D04BAC">
      <w:pPr>
        <w:pStyle w:val="Akapitzlist"/>
        <w:numPr>
          <w:ilvl w:val="0"/>
          <w:numId w:val="6"/>
        </w:numPr>
        <w:spacing w:line="252" w:lineRule="auto"/>
      </w:pPr>
      <w:proofErr w:type="spellStart"/>
      <w:r>
        <w:t>tfoot</w:t>
      </w:r>
      <w:proofErr w:type="spellEnd"/>
    </w:p>
    <w:p w:rsidR="00E15B19" w:rsidRDefault="00E15B19" w:rsidP="00D04BAC">
      <w:pPr>
        <w:pStyle w:val="Akapitzlist"/>
        <w:numPr>
          <w:ilvl w:val="0"/>
          <w:numId w:val="6"/>
        </w:numPr>
        <w:spacing w:line="252" w:lineRule="auto"/>
      </w:pPr>
      <w:proofErr w:type="spellStart"/>
      <w:r>
        <w:t>colgroup</w:t>
      </w:r>
      <w:proofErr w:type="spellEnd"/>
    </w:p>
    <w:p w:rsidR="00E15B19" w:rsidRDefault="00E15B19" w:rsidP="00D04BAC">
      <w:pPr>
        <w:pStyle w:val="Akapitzlist"/>
        <w:numPr>
          <w:ilvl w:val="0"/>
          <w:numId w:val="6"/>
        </w:numPr>
        <w:spacing w:line="252" w:lineRule="auto"/>
      </w:pPr>
      <w:proofErr w:type="spellStart"/>
      <w:r>
        <w:lastRenderedPageBreak/>
        <w:t>scope</w:t>
      </w:r>
      <w:proofErr w:type="spellEnd"/>
    </w:p>
    <w:p w:rsidR="00E15B19" w:rsidRDefault="00E15B19" w:rsidP="00D04BAC">
      <w:pPr>
        <w:pStyle w:val="Akapitzlist"/>
        <w:numPr>
          <w:ilvl w:val="0"/>
          <w:numId w:val="6"/>
        </w:numPr>
        <w:spacing w:line="252" w:lineRule="auto"/>
      </w:pPr>
      <w:proofErr w:type="spellStart"/>
      <w:r>
        <w:t>headers</w:t>
      </w:r>
      <w:proofErr w:type="spellEnd"/>
    </w:p>
    <w:p w:rsidR="00E15B19" w:rsidRDefault="00E15B19" w:rsidP="00D04BAC">
      <w:pPr>
        <w:pStyle w:val="Akapitzlist"/>
        <w:numPr>
          <w:ilvl w:val="0"/>
          <w:numId w:val="6"/>
        </w:numPr>
        <w:spacing w:line="252" w:lineRule="auto"/>
      </w:pPr>
      <w:proofErr w:type="spellStart"/>
      <w:r>
        <w:t>axis</w:t>
      </w:r>
      <w:proofErr w:type="spellEnd"/>
    </w:p>
    <w:p w:rsidR="00E15B19" w:rsidRDefault="00E15B19" w:rsidP="00D04BAC">
      <w:pPr>
        <w:pStyle w:val="Akapitzlist"/>
        <w:numPr>
          <w:ilvl w:val="0"/>
          <w:numId w:val="6"/>
        </w:numPr>
        <w:spacing w:line="252" w:lineRule="auto"/>
      </w:pPr>
      <w:proofErr w:type="spellStart"/>
      <w:r>
        <w:t>summary</w:t>
      </w:r>
      <w:proofErr w:type="spellEnd"/>
      <w:r>
        <w:t xml:space="preserve"> inne niż ””</w:t>
      </w:r>
    </w:p>
    <w:p w:rsidR="00E15B19" w:rsidRDefault="00E15B19" w:rsidP="00E15B19">
      <w:pPr>
        <w:spacing w:after="0"/>
        <w:rPr>
          <w:rFonts w:ascii="Calibri" w:eastAsiaTheme="majorEastAsia" w:hAnsi="Calibri" w:cstheme="majorBidi"/>
          <w:b/>
          <w:color w:val="2E74B5" w:themeColor="accent1" w:themeShade="BF"/>
          <w:sz w:val="28"/>
          <w:szCs w:val="26"/>
        </w:rPr>
        <w:sectPr w:rsidR="00E15B19">
          <w:type w:val="continuous"/>
          <w:pgSz w:w="11906" w:h="16838"/>
          <w:pgMar w:top="1417" w:right="1417" w:bottom="1417" w:left="1417" w:header="708" w:footer="708" w:gutter="0"/>
          <w:cols w:num="2" w:space="708"/>
        </w:sectPr>
      </w:pPr>
    </w:p>
    <w:p w:rsidR="00E15B19" w:rsidRDefault="00E15B19" w:rsidP="00E15B19">
      <w:pPr>
        <w:pStyle w:val="Nagwek2"/>
      </w:pPr>
      <w:bookmarkStart w:id="81" w:name="_Toc46224717"/>
      <w:r>
        <w:lastRenderedPageBreak/>
        <w:t>Linki</w:t>
      </w:r>
      <w:bookmarkEnd w:id="81"/>
    </w:p>
    <w:p w:rsidR="00E15B19" w:rsidRDefault="00E15B19" w:rsidP="001D15B1">
      <w:pPr>
        <w:pStyle w:val="Nagwek3"/>
      </w:pPr>
      <w:r>
        <w:t xml:space="preserve">Czy linki mające podobne funkcje są zgrupowanie w kodzie strony?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0" w:anchor="_2.4.1_-_Możliwość" w:history="1">
        <w:r>
          <w:rPr>
            <w:rStyle w:val="Hipercze"/>
          </w:rPr>
          <w:t>2.4.1</w:t>
        </w:r>
      </w:hyperlink>
      <w:r>
        <w:t xml:space="preserve"> - Poziom „A”</w:t>
      </w:r>
    </w:p>
    <w:p w:rsidR="00E15B19" w:rsidRDefault="00E15B19" w:rsidP="00E15B19">
      <w:r>
        <w:t>Sprawdź, czy zbadane elementy mające podobne funkcje, mające ważne znaczenie dla nawigacji na stronie, są zgrupowane wewnątrz spójnych struktur takich jak lista elementów, nie pomieszane z innymi elementami, nie mającymi podobnych funkcji i tego samego znaczenia.</w:t>
      </w:r>
    </w:p>
    <w:p w:rsidR="00E15B19" w:rsidRDefault="00E15B19" w:rsidP="001D15B1">
      <w:pPr>
        <w:pStyle w:val="Nagwek3"/>
      </w:pPr>
      <w:bookmarkStart w:id="82" w:name="_Toc18404267"/>
      <w:r>
        <w:t>Czy na stronie znajdują się puste linki?</w:t>
      </w:r>
      <w:bookmarkEnd w:id="82"/>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61" w:anchor="_2.4.4_-_Cel" w:history="1">
        <w:r>
          <w:rPr>
            <w:rStyle w:val="Hipercze"/>
          </w:rPr>
          <w:t>2.4.4</w:t>
        </w:r>
      </w:hyperlink>
      <w:r>
        <w:t xml:space="preserve"> - Poziom „A”</w:t>
      </w:r>
    </w:p>
    <w:p w:rsidR="00E15B19" w:rsidRDefault="00E15B19" w:rsidP="00E15B19">
      <w:r>
        <w:t>Sprawdź, czy na badanych stronach nie ma linków, które nie zawierają żadnej zawartości.</w:t>
      </w:r>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E15B19" w:rsidP="001D15B1">
      <w:pPr>
        <w:pStyle w:val="Nagwek3"/>
      </w:pPr>
      <w:bookmarkStart w:id="83" w:name="_Toc18404268"/>
      <w:r>
        <w:lastRenderedPageBreak/>
        <w:t>Czy jest zachowana spójność linków w całym serwisie?</w:t>
      </w:r>
      <w:bookmarkEnd w:id="83"/>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2" w:anchor="_2.4.4_-_Cel" w:history="1">
        <w:r>
          <w:rPr>
            <w:rStyle w:val="Hipercze"/>
          </w:rPr>
          <w:t>2.4.4</w:t>
        </w:r>
      </w:hyperlink>
      <w:r>
        <w:t xml:space="preserve"> - Poziom „A”, </w:t>
      </w:r>
      <w:hyperlink r:id="rId63" w:anchor="_3.2.3_-_Konsekwentna" w:history="1">
        <w:r>
          <w:rPr>
            <w:rStyle w:val="Hipercze"/>
          </w:rPr>
          <w:t>3.2.3</w:t>
        </w:r>
      </w:hyperlink>
      <w:r>
        <w:t xml:space="preserve">, </w:t>
      </w:r>
      <w:hyperlink r:id="rId64" w:anchor="_3.2.4_-_Konsekwentna" w:history="1">
        <w:r>
          <w:rPr>
            <w:rStyle w:val="Hipercze"/>
          </w:rPr>
          <w:t>3.2.4</w:t>
        </w:r>
      </w:hyperlink>
      <w:r>
        <w:t xml:space="preserve"> – Poziom „AA”</w:t>
      </w:r>
    </w:p>
    <w:p w:rsidR="00E15B19" w:rsidRDefault="00E15B19" w:rsidP="00E15B19">
      <w:r>
        <w:t xml:space="preserve">Sprawdź, czy w przypadku gdy kilka linków (nawet na różnych </w:t>
      </w:r>
      <w:proofErr w:type="spellStart"/>
      <w:r>
        <w:t>podstronach</w:t>
      </w:r>
      <w:proofErr w:type="spellEnd"/>
      <w:r>
        <w:t xml:space="preserve">) ma tę samą treść </w:t>
      </w:r>
      <w:r w:rsidR="00815CF9">
        <w:t xml:space="preserve">i są w ten sam sposób opisane </w:t>
      </w:r>
      <w:r>
        <w:t xml:space="preserve">to czy pełnią zawsze tę samą funkcję lub prowadzą do tego samego celu. </w:t>
      </w:r>
    </w:p>
    <w:p w:rsidR="00E15B19" w:rsidRDefault="00E15B19" w:rsidP="001D15B1">
      <w:pPr>
        <w:pStyle w:val="Nagwek3"/>
      </w:pPr>
      <w:bookmarkStart w:id="84" w:name="_Toc18404269"/>
      <w:r>
        <w:t>Czy nie ma efektu jąkania?</w:t>
      </w:r>
      <w:bookmarkEnd w:id="84"/>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E15B19" w:rsidP="00E15B19">
      <w:pPr>
        <w:pStyle w:val="Nagwek4"/>
      </w:pPr>
      <w:r>
        <w:t xml:space="preserve">Kryteria WCAG: </w:t>
      </w:r>
      <w:hyperlink r:id="rId65" w:anchor="_2.4.4_-_Cel" w:history="1">
        <w:r>
          <w:rPr>
            <w:rStyle w:val="Hipercze"/>
          </w:rPr>
          <w:t>2.4.4</w:t>
        </w:r>
      </w:hyperlink>
      <w:r>
        <w:t xml:space="preserve"> - Poziom „A”, </w:t>
      </w:r>
      <w:hyperlink r:id="rId66" w:anchor="_3.2.3_-_Konsekwentna" w:history="1">
        <w:r>
          <w:rPr>
            <w:rStyle w:val="Hipercze"/>
          </w:rPr>
          <w:t>3.2.3</w:t>
        </w:r>
      </w:hyperlink>
      <w:r>
        <w:t xml:space="preserve">, </w:t>
      </w:r>
      <w:hyperlink r:id="rId67" w:anchor="_3.2.4_-_Konsekwentna" w:history="1">
        <w:r>
          <w:rPr>
            <w:rStyle w:val="Hipercze"/>
          </w:rPr>
          <w:t>3.2.4</w:t>
        </w:r>
      </w:hyperlink>
      <w:r>
        <w:t xml:space="preserve"> – Poziom „AA”</w:t>
      </w:r>
    </w:p>
    <w:p w:rsidR="00E15B19" w:rsidRDefault="00E15B19" w:rsidP="00E15B19">
      <w:r>
        <w:t>Sprawdź, czy nie ma powtórzeń  opisów alternatywnych i tytułów (</w:t>
      </w:r>
      <w:proofErr w:type="spellStart"/>
      <w:r>
        <w:t>title</w:t>
      </w:r>
      <w:proofErr w:type="spellEnd"/>
      <w:r>
        <w:t xml:space="preserve">) w linkach, a także czy te same linki nie są powielane. Efekt jąkania to sytuacja, w której czytnik ekranu po wybraniu jakiegoś elementu na stronie niepotrzebnie, </w:t>
      </w:r>
      <w:r w:rsidR="00400B0C">
        <w:t>wielokrotnie</w:t>
      </w:r>
      <w:r>
        <w:t xml:space="preserve"> wypowiada ten sam tekst.</w:t>
      </w:r>
    </w:p>
    <w:p w:rsidR="00E15B19" w:rsidRDefault="00E15B19" w:rsidP="001D15B1">
      <w:pPr>
        <w:pStyle w:val="Nagwek3"/>
      </w:pPr>
      <w:r>
        <w:lastRenderedPageBreak/>
        <w:t xml:space="preserve">Czy jest możliwość łatwego zrozumienia celu lub działania linków </w:t>
      </w:r>
      <w:r w:rsidR="008143B2">
        <w:t xml:space="preserve">i przycisków </w:t>
      </w:r>
      <w:r>
        <w:t xml:space="preserve">dla wszystkich użytkowników?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68" w:anchor="_2.4.4_-_Cel" w:history="1">
        <w:r>
          <w:rPr>
            <w:rStyle w:val="Hipercze"/>
          </w:rPr>
          <w:t>2.4.4</w:t>
        </w:r>
      </w:hyperlink>
      <w:r>
        <w:t xml:space="preserve"> - Poziom „A”</w:t>
      </w:r>
    </w:p>
    <w:p w:rsidR="00E15B19" w:rsidRDefault="00E15B19" w:rsidP="00E15B19">
      <w:r>
        <w:t>Sprawdź, czy możliwe jest</w:t>
      </w:r>
      <w:r w:rsidR="00A614E7">
        <w:t xml:space="preserve"> </w:t>
      </w:r>
      <w:r>
        <w:t>zrozumie</w:t>
      </w:r>
      <w:r w:rsidR="00A614E7">
        <w:t>nie</w:t>
      </w:r>
      <w:r>
        <w:t xml:space="preserve"> </w:t>
      </w:r>
      <w:r w:rsidR="00A614E7">
        <w:t>c</w:t>
      </w:r>
      <w:r>
        <w:t>el</w:t>
      </w:r>
      <w:r w:rsidR="00A614E7">
        <w:t>u</w:t>
      </w:r>
      <w:r>
        <w:t xml:space="preserve"> lub funkcjonalnoś</w:t>
      </w:r>
      <w:r w:rsidR="00A614E7">
        <w:t>ci elementu aktywnego (linku, przycisku)</w:t>
      </w:r>
      <w:r>
        <w:t xml:space="preserve">, bez konieczności widzenia kontekstu w jakim został umieszczony. </w:t>
      </w:r>
    </w:p>
    <w:p w:rsidR="00E15B19" w:rsidRDefault="00E15B19" w:rsidP="00E15B19">
      <w:r>
        <w:t>Badanie odnosi się szczególnie do linków typu „czytaj więcej” i im podobnych. Jeśli wyjąć taki link ze strony to nie da się określić dokąd taki link prowadzi i jest to błąd. Każdy link powinien być zrozumiały sam w sobie. Rozwiązaniem tego problemu może być czasami dodanie ukrytego tekstu, czyli tekstu, który nie będzie pokazywał się na ekranie, natomiast będzie odczytywany przez czytniki ekranu. Podczas weryfikacji należy sprawdzić, czy nie ma przypisanego do linku takiego ukrytego tekstu – jeśli jest i jest poprawny, wówczas link należy uznać za poprawny i zrozumiały.</w:t>
      </w:r>
    </w:p>
    <w:p w:rsidR="00E15B19" w:rsidRDefault="00E15B19" w:rsidP="00E15B19">
      <w:pPr>
        <w:pStyle w:val="Nagwek2"/>
      </w:pPr>
      <w:bookmarkStart w:id="85" w:name="_Toc46224718"/>
      <w:bookmarkStart w:id="86" w:name="_Toc18404270"/>
      <w:r>
        <w:t>Opisy alternatywne</w:t>
      </w:r>
      <w:bookmarkEnd w:id="85"/>
    </w:p>
    <w:p w:rsidR="00E15B19" w:rsidRDefault="00E15B19" w:rsidP="001D15B1">
      <w:pPr>
        <w:pStyle w:val="Nagwek3"/>
      </w:pPr>
      <w:r>
        <w:t>Czy wszystkie elementy nietekstowe w serwisie mają przypisan</w:t>
      </w:r>
      <w:r w:rsidR="002B741B">
        <w:t>ą</w:t>
      </w:r>
      <w:r>
        <w:t xml:space="preserve"> poprawnie sformułowan</w:t>
      </w:r>
      <w:r w:rsidR="002B741B">
        <w:t>ą</w:t>
      </w:r>
      <w:r>
        <w:t xml:space="preserve"> </w:t>
      </w:r>
      <w:r w:rsidR="002B741B">
        <w:t>a</w:t>
      </w:r>
      <w:r>
        <w:t>lt</w:t>
      </w:r>
      <w:r w:rsidR="002B741B">
        <w:t>ernatywę tekstową</w:t>
      </w:r>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69" w:anchor="_1.1.1_-_Treść" w:history="1">
        <w:r>
          <w:rPr>
            <w:rStyle w:val="Hipercze"/>
          </w:rPr>
          <w:t>1.1.1</w:t>
        </w:r>
      </w:hyperlink>
      <w:r>
        <w:t xml:space="preserve"> - Poziom „A”</w:t>
      </w:r>
    </w:p>
    <w:p w:rsidR="00E15B19" w:rsidRDefault="00E15B19" w:rsidP="00E15B19">
      <w:r>
        <w:t>Badanie dotyczy następujących elementów samodzielnie występujących na stronie (nie będących częścią innych elementów), niosących znaczącą informację, nie będących elementem multimedialnym ani CAPTCHĄ:</w:t>
      </w:r>
    </w:p>
    <w:p w:rsidR="00E15B19" w:rsidRDefault="00E15B19" w:rsidP="00D04BAC">
      <w:pPr>
        <w:pStyle w:val="Akapitzlist"/>
        <w:numPr>
          <w:ilvl w:val="0"/>
          <w:numId w:val="7"/>
        </w:numPr>
        <w:spacing w:line="252" w:lineRule="auto"/>
      </w:pPr>
      <w:proofErr w:type="spellStart"/>
      <w:r>
        <w:t>applet</w:t>
      </w:r>
      <w:proofErr w:type="spellEnd"/>
    </w:p>
    <w:p w:rsidR="00E15B19" w:rsidRDefault="00E15B19" w:rsidP="00D04BAC">
      <w:pPr>
        <w:pStyle w:val="Akapitzlist"/>
        <w:numPr>
          <w:ilvl w:val="0"/>
          <w:numId w:val="7"/>
        </w:numPr>
        <w:spacing w:line="252" w:lineRule="auto"/>
      </w:pPr>
      <w:proofErr w:type="spellStart"/>
      <w:r>
        <w:t>object</w:t>
      </w:r>
      <w:proofErr w:type="spellEnd"/>
    </w:p>
    <w:p w:rsidR="00E15B19" w:rsidRDefault="00E15B19" w:rsidP="00D04BAC">
      <w:pPr>
        <w:pStyle w:val="Akapitzlist"/>
        <w:numPr>
          <w:ilvl w:val="0"/>
          <w:numId w:val="7"/>
        </w:numPr>
        <w:spacing w:line="252" w:lineRule="auto"/>
      </w:pPr>
      <w:proofErr w:type="spellStart"/>
      <w:r>
        <w:t>embed</w:t>
      </w:r>
      <w:proofErr w:type="spellEnd"/>
    </w:p>
    <w:p w:rsidR="006328AF" w:rsidRDefault="006328AF" w:rsidP="00D04BAC">
      <w:pPr>
        <w:pStyle w:val="Akapitzlist"/>
        <w:numPr>
          <w:ilvl w:val="0"/>
          <w:numId w:val="7"/>
        </w:numPr>
        <w:spacing w:line="252" w:lineRule="auto"/>
      </w:pPr>
      <w:proofErr w:type="spellStart"/>
      <w:r>
        <w:t>canvas</w:t>
      </w:r>
      <w:proofErr w:type="spellEnd"/>
    </w:p>
    <w:p w:rsidR="00E15B19" w:rsidRDefault="00E15B19" w:rsidP="00D04BAC">
      <w:pPr>
        <w:pStyle w:val="Akapitzlist"/>
        <w:numPr>
          <w:ilvl w:val="0"/>
          <w:numId w:val="7"/>
        </w:numPr>
        <w:spacing w:line="252" w:lineRule="auto"/>
      </w:pPr>
      <w:r>
        <w:t xml:space="preserve">kod </w:t>
      </w:r>
      <w:proofErr w:type="spellStart"/>
      <w:r>
        <w:t>javascript</w:t>
      </w:r>
      <w:proofErr w:type="spellEnd"/>
      <w:r>
        <w:t xml:space="preserve"> generujący którykolwiek z powyższych elementów.</w:t>
      </w:r>
    </w:p>
    <w:p w:rsidR="00E15B19" w:rsidRDefault="00E15B19" w:rsidP="00E15B19">
      <w:r>
        <w:t>Sprawdź, czy w przypadku obecności na badanych stronach któregokolwiek z tych elementów, każdemu z nich przypisany jest poprawnie sformułowan</w:t>
      </w:r>
      <w:r w:rsidR="002B741B">
        <w:t>a</w:t>
      </w:r>
      <w:r>
        <w:t xml:space="preserve"> </w:t>
      </w:r>
      <w:r w:rsidR="002B741B">
        <w:t>alternatywa tekstowa</w:t>
      </w:r>
      <w:r>
        <w:t xml:space="preserve"> lub odpowiednio „</w:t>
      </w:r>
      <w:proofErr w:type="spellStart"/>
      <w:r>
        <w:t>noembed</w:t>
      </w:r>
      <w:proofErr w:type="spellEnd"/>
      <w:r>
        <w:t>” lub ewentualnie długi opis albo inny jednoznaczny, wyczerpujący opis zawartości znajdujący się w bezpośredniej bliskości na stronie.</w:t>
      </w:r>
    </w:p>
    <w:p w:rsidR="00E15B19" w:rsidRDefault="00E15B19" w:rsidP="001D15B1">
      <w:pPr>
        <w:pStyle w:val="Nagwek3"/>
      </w:pPr>
      <w:r>
        <w:t>Czy wszystkie opisy alternatywne mają rozsądną długość (liczbę znaków)?</w:t>
      </w:r>
      <w:bookmarkEnd w:id="86"/>
      <w:r>
        <w:t xml:space="preserve">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0" w:anchor="_1.1.1_-_Treść" w:history="1">
        <w:r>
          <w:rPr>
            <w:rStyle w:val="Hipercze"/>
          </w:rPr>
          <w:t>1.1.1</w:t>
        </w:r>
      </w:hyperlink>
      <w:r>
        <w:t xml:space="preserve"> - Poziom „A”</w:t>
      </w:r>
    </w:p>
    <w:p w:rsidR="00E15B19" w:rsidRDefault="00E15B19" w:rsidP="00E15B19">
      <w:r>
        <w:t>Sprawdź, czy we wszystkich przypadkach, gdy pojawia się opis alternatywny (atrybut alt) tekst opisu alternatywnego jest odpowiednio zwięzły.</w:t>
      </w:r>
      <w:r w:rsidR="00F22EC7">
        <w:t xml:space="preserve"> Ocenia się, że tekst alternatywny nie powinien przekraczać </w:t>
      </w:r>
      <w:r w:rsidR="00F22EC7">
        <w:lastRenderedPageBreak/>
        <w:t xml:space="preserve">ok. </w:t>
      </w:r>
      <w:r w:rsidR="00C509E1">
        <w:t>80</w:t>
      </w:r>
      <w:r w:rsidR="00F22EC7">
        <w:t xml:space="preserve"> znaków</w:t>
      </w:r>
      <w:r w:rsidR="00C509E1">
        <w:t xml:space="preserve"> (ze względu na ograniczenie dzięki temu liczby manipulacji w przypadku użycia linijki brajlowskiej)</w:t>
      </w:r>
      <w:r w:rsidR="00F22EC7">
        <w:t>, przy czym najistotniejsza jest jednak jego treść.</w:t>
      </w:r>
    </w:p>
    <w:p w:rsidR="00E15B19" w:rsidRDefault="00E15B19" w:rsidP="001D15B1">
      <w:pPr>
        <w:pStyle w:val="Nagwek3"/>
      </w:pPr>
      <w:bookmarkStart w:id="87" w:name="_Toc18404271"/>
      <w:r>
        <w:t>Czy wszystkie graficzne elementy czysto dekoracyjne mają pusty atrybut alt (alt=””)?</w:t>
      </w:r>
      <w:bookmarkEnd w:id="87"/>
      <w:r>
        <w:t xml:space="preserve">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1" w:anchor="_1.1.1_-_Treść" w:history="1">
        <w:r>
          <w:rPr>
            <w:rStyle w:val="Hipercze"/>
          </w:rPr>
          <w:t>1.1.1</w:t>
        </w:r>
      </w:hyperlink>
      <w:r>
        <w:t xml:space="preserve"> - Poziom „A”</w:t>
      </w:r>
    </w:p>
    <w:p w:rsidR="00E15B19" w:rsidRDefault="00E15B19" w:rsidP="00E15B19">
      <w:r>
        <w:t xml:space="preserve">Sprawdź, czy każdemu </w:t>
      </w:r>
      <w:r w:rsidR="00C9633D">
        <w:t>graficznych elementów osadzonych w znacznikach &lt;</w:t>
      </w:r>
      <w:proofErr w:type="spellStart"/>
      <w:r w:rsidR="00C9633D">
        <w:t>img</w:t>
      </w:r>
      <w:proofErr w:type="spellEnd"/>
      <w:r w:rsidR="00C9633D">
        <w:t xml:space="preserve">&gt; mających wyłącznie rolę dekoracyjną </w:t>
      </w:r>
      <w:r>
        <w:t>przypisany jest pusty atrybut „alt” (alt=””).</w:t>
      </w:r>
    </w:p>
    <w:p w:rsidR="00E15B19" w:rsidRDefault="00E15B19" w:rsidP="001D15B1">
      <w:pPr>
        <w:pStyle w:val="Nagwek3"/>
      </w:pPr>
      <w:bookmarkStart w:id="88" w:name="_Toc18404272"/>
      <w:r>
        <w:t>Czy zachowana jest spójność tekstowych opisów alternatywnych, etykiet i „</w:t>
      </w:r>
      <w:proofErr w:type="spellStart"/>
      <w:r>
        <w:t>title</w:t>
      </w:r>
      <w:proofErr w:type="spellEnd"/>
      <w:r>
        <w:t>” w powtarzających się elementach?</w:t>
      </w:r>
      <w:bookmarkEnd w:id="88"/>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2" w:anchor="_3.2.4_-_Konsekwentna" w:history="1">
        <w:r>
          <w:rPr>
            <w:rStyle w:val="Hipercze"/>
          </w:rPr>
          <w:t>3.2.4</w:t>
        </w:r>
      </w:hyperlink>
      <w:r>
        <w:t xml:space="preserve"> - Poziom „AA”</w:t>
      </w:r>
    </w:p>
    <w:p w:rsidR="00E15B19" w:rsidRDefault="00E15B19" w:rsidP="00E15B19">
      <w:r>
        <w:t>Sprawdź, czy za każdym razem gdy dany element nietekstowy występuje na stronie</w:t>
      </w:r>
      <w:r w:rsidR="004D4B21">
        <w:t>,</w:t>
      </w:r>
      <w:r>
        <w:t xml:space="preserve"> jego opis alternatywny, etykieta lub atrybut „</w:t>
      </w:r>
      <w:proofErr w:type="spellStart"/>
      <w:r>
        <w:t>title</w:t>
      </w:r>
      <w:proofErr w:type="spellEnd"/>
      <w:r>
        <w:t>” mają tę samą wartość.</w:t>
      </w:r>
    </w:p>
    <w:p w:rsidR="00E15B19" w:rsidRDefault="00E15B19" w:rsidP="001D15B1">
      <w:pPr>
        <w:pStyle w:val="Nagwek3"/>
      </w:pPr>
      <w:bookmarkStart w:id="89" w:name="_Toc18404273"/>
      <w:r>
        <w:t>Czy wszystkie grafiki w serwisie mają przypisany po</w:t>
      </w:r>
      <w:r w:rsidR="00B25B10">
        <w:t>prawnie sformułowany opis alternatywny</w:t>
      </w:r>
      <w:r>
        <w:t>, a te, które niosą szczególnie istotne treści uzupełnione są o poprawną, dostępną alternatywę?</w:t>
      </w:r>
      <w:bookmarkEnd w:id="89"/>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3" w:anchor="_1.1.1_-_Treść" w:history="1">
        <w:r>
          <w:rPr>
            <w:rStyle w:val="Hipercze"/>
          </w:rPr>
          <w:t>1.1.1</w:t>
        </w:r>
      </w:hyperlink>
      <w:r>
        <w:t xml:space="preserve"> - Poziom „A”, </w:t>
      </w:r>
      <w:hyperlink r:id="rId74" w:anchor="_1.4.5_-_Tekst" w:history="1">
        <w:r>
          <w:rPr>
            <w:rStyle w:val="Hipercze"/>
          </w:rPr>
          <w:t>1.4.5</w:t>
        </w:r>
      </w:hyperlink>
      <w:r>
        <w:t xml:space="preserve"> - Poziom „AA”</w:t>
      </w:r>
    </w:p>
    <w:p w:rsidR="00E15B19" w:rsidRDefault="00E15B19" w:rsidP="00E15B19">
      <w:r>
        <w:t>Sprawdź, czy w przypadku obecności na badanych stronach któregokolwiek z tych elementów, każdemu z nich przypisany jest poprawnie sformułowany atrybut „alt”</w:t>
      </w:r>
      <w:r w:rsidR="00B25B10">
        <w:t>(lub inny, odpowiedni sposób opisu)</w:t>
      </w:r>
      <w:r>
        <w:t>. Sprawdź również, czy w przypadku, gdy grafika niesie szczególnie istotne treści, są one również zaprezentowane w formie dostępnej dla wszystkich użytkowników.</w:t>
      </w:r>
    </w:p>
    <w:p w:rsidR="00E15B19" w:rsidRDefault="00E15B19" w:rsidP="00E15B19">
      <w:pPr>
        <w:pStyle w:val="Nagwek2"/>
      </w:pPr>
      <w:bookmarkStart w:id="90" w:name="_Toc46224719"/>
      <w:r>
        <w:t>Formularze</w:t>
      </w:r>
      <w:bookmarkEnd w:id="90"/>
    </w:p>
    <w:p w:rsidR="00E15B19" w:rsidRDefault="00E15B19" w:rsidP="001D15B1">
      <w:pPr>
        <w:pStyle w:val="Nagwek3"/>
      </w:pPr>
      <w:bookmarkStart w:id="91" w:name="_Toc18404274"/>
      <w:r>
        <w:t>Czy wszystkie pola formularzy są poprawnie, jednoznacznie zidentyfikowane?</w:t>
      </w:r>
      <w:bookmarkEnd w:id="91"/>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75" w:anchor="_1.1.1_-_Treść" w:history="1">
        <w:r>
          <w:rPr>
            <w:rStyle w:val="Hipercze"/>
          </w:rPr>
          <w:t>1.1.1</w:t>
        </w:r>
      </w:hyperlink>
      <w:r>
        <w:t xml:space="preserve">, </w:t>
      </w:r>
      <w:hyperlink r:id="rId76" w:anchor="_1.3.2_-_Zrozumiała" w:history="1">
        <w:r>
          <w:rPr>
            <w:rStyle w:val="Hipercze"/>
          </w:rPr>
          <w:t>1.3.1</w:t>
        </w:r>
      </w:hyperlink>
      <w:r>
        <w:t xml:space="preserve">, </w:t>
      </w:r>
      <w:hyperlink r:id="rId77" w:anchor="_3.3.2_-_Etykiety" w:history="1">
        <w:r>
          <w:rPr>
            <w:rStyle w:val="Hipercze"/>
          </w:rPr>
          <w:t>3.3.2</w:t>
        </w:r>
      </w:hyperlink>
      <w:r>
        <w:t xml:space="preserve">, </w:t>
      </w:r>
      <w:hyperlink r:id="rId78" w:anchor="_4.1.2_-_Nazwa," w:history="1">
        <w:r>
          <w:rPr>
            <w:rStyle w:val="Hipercze"/>
          </w:rPr>
          <w:t>4.1.2</w:t>
        </w:r>
      </w:hyperlink>
      <w:r>
        <w:t xml:space="preserve"> - Poziom „A”, </w:t>
      </w:r>
      <w:hyperlink r:id="rId79" w:anchor="_2.4.6_-_Nagłówki" w:history="1">
        <w:r>
          <w:rPr>
            <w:rStyle w:val="Hipercze"/>
          </w:rPr>
          <w:t>2.4.6</w:t>
        </w:r>
      </w:hyperlink>
      <w:r>
        <w:t xml:space="preserve"> – Poziom „AA”</w:t>
      </w:r>
    </w:p>
    <w:p w:rsidR="00E15B19" w:rsidRDefault="00E15B19" w:rsidP="00E15B19">
      <w:r>
        <w:t>Sprawdź, czy element formularza ma odpowiednio sformułowaną i poprawnie umieszczoną w kodzie HTML etykietę (&lt;</w:t>
      </w:r>
      <w:proofErr w:type="spellStart"/>
      <w:r>
        <w:t>label</w:t>
      </w:r>
      <w:proofErr w:type="spellEnd"/>
      <w:r>
        <w:t>&gt;).</w:t>
      </w:r>
    </w:p>
    <w:p w:rsidR="00E15B19" w:rsidRDefault="00E15B19" w:rsidP="001D15B1">
      <w:pPr>
        <w:pStyle w:val="Nagwek3"/>
      </w:pPr>
      <w:bookmarkStart w:id="92" w:name="_Toc18404275"/>
      <w:r>
        <w:t>Czy sposób funkcjonowania pól, format oraz charakter obowiązkowy informacji, które mają być podane w formularzu jest jednoznacznie podany i zrozumiały dla wszystkich użytkowników?</w:t>
      </w:r>
      <w:bookmarkEnd w:id="92"/>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lastRenderedPageBreak/>
        <w:t xml:space="preserve">Kryteria WCAG: </w:t>
      </w:r>
      <w:hyperlink r:id="rId80" w:anchor="_3.3.2_-_Etykiety" w:history="1">
        <w:r>
          <w:rPr>
            <w:rStyle w:val="Hipercze"/>
          </w:rPr>
          <w:t>3.3.2</w:t>
        </w:r>
      </w:hyperlink>
      <w:r>
        <w:t xml:space="preserve"> - Poziom „A”</w:t>
      </w:r>
    </w:p>
    <w:p w:rsidR="00E15B19" w:rsidRDefault="00E15B19" w:rsidP="00E15B19">
      <w:r>
        <w:t>Sprawdź, czy użytkownik jest jednoznacznie uprzedzony o obowiązkowym wpisaniu danych w poszczególne pola oraz czy istnieje informacja, jeśli to konieczne, o formacie danych do wpisania do pól formularza, które mają być wypełnione. Informacja ta może znajd</w:t>
      </w:r>
      <w:r w:rsidR="00305F2C">
        <w:t xml:space="preserve">ować się na początku formularza, </w:t>
      </w:r>
      <w:r>
        <w:t>być zawarta w etykiecie każdego pola</w:t>
      </w:r>
      <w:r w:rsidR="00305F2C">
        <w:t xml:space="preserve"> lub być zawarta w odpowiednim atrybucie ARIA</w:t>
      </w:r>
      <w:r>
        <w:t>.</w:t>
      </w:r>
    </w:p>
    <w:p w:rsidR="00E15B19" w:rsidRDefault="00E15B19" w:rsidP="001D15B1">
      <w:pPr>
        <w:pStyle w:val="Nagwek3"/>
      </w:pPr>
      <w:bookmarkStart w:id="93" w:name="_Toc18404276"/>
      <w:r>
        <w:t>Czy umiejscowienie etykiet pól formularzy nie pozostawia żadnych wątpliwości?</w:t>
      </w:r>
      <w:bookmarkEnd w:id="93"/>
      <w:r>
        <w:t xml:space="preserve">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1" w:anchor="_3.3.2_-_Etykiety" w:history="1">
        <w:r>
          <w:rPr>
            <w:rStyle w:val="Hipercze"/>
          </w:rPr>
          <w:t>3.3.2</w:t>
        </w:r>
      </w:hyperlink>
      <w:r>
        <w:t xml:space="preserve"> - Poziom „A”</w:t>
      </w:r>
    </w:p>
    <w:p w:rsidR="00E15B19" w:rsidRDefault="00E15B19" w:rsidP="00E15B19">
      <w:r>
        <w:t>Sprawdź, czy etykiety przypisane do pól formularzy, jeśli takie są, umiejscowione są w taki sposób, że można je jednoznacznie połączyć wizualnie z polem, którego dotyczą.</w:t>
      </w:r>
    </w:p>
    <w:p w:rsidR="00E15B19" w:rsidRDefault="00E15B19" w:rsidP="001D15B1">
      <w:pPr>
        <w:pStyle w:val="Nagwek3"/>
      </w:pPr>
      <w:r>
        <w:t>Czy pola o podobnym znaczeniu zostały pogrupowane w formularzu za pomocą znaczników &lt;</w:t>
      </w:r>
      <w:proofErr w:type="spellStart"/>
      <w:r>
        <w:t>fieldset</w:t>
      </w:r>
      <w:proofErr w:type="spellEnd"/>
      <w:r>
        <w:t>&gt; oraz ewentualnie &lt;</w:t>
      </w:r>
      <w:proofErr w:type="spellStart"/>
      <w:r>
        <w:t>optgroup</w:t>
      </w:r>
      <w:proofErr w:type="spellEnd"/>
      <w:r>
        <w:t xml:space="preserve">&gt;?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2" w:anchor="_1.3.1_-_Informacje" w:history="1">
        <w:r>
          <w:rPr>
            <w:rStyle w:val="Hipercze"/>
          </w:rPr>
          <w:t>1.3.1</w:t>
        </w:r>
      </w:hyperlink>
      <w:r>
        <w:t xml:space="preserve">, </w:t>
      </w:r>
      <w:hyperlink r:id="rId83" w:anchor="_3.3.2_-_Etykiety" w:history="1">
        <w:r>
          <w:rPr>
            <w:rStyle w:val="Hipercze"/>
          </w:rPr>
          <w:t>3.3.2</w:t>
        </w:r>
      </w:hyperlink>
      <w:r>
        <w:t xml:space="preserve"> - Poziom „A”</w:t>
      </w:r>
    </w:p>
    <w:p w:rsidR="00E15B19" w:rsidRDefault="00E15B19" w:rsidP="00E15B19">
      <w:r>
        <w:t>Sprawdź, czy pola formularzy mające podobną funkcję czy niosący informacje o podobnym charakterze są zgrupowane w znaczniku &lt;</w:t>
      </w:r>
      <w:proofErr w:type="spellStart"/>
      <w:r>
        <w:t>fieldset</w:t>
      </w:r>
      <w:proofErr w:type="spellEnd"/>
      <w:r>
        <w:t>&gt; lub w odpowiednim przypadku &lt;</w:t>
      </w:r>
      <w:proofErr w:type="spellStart"/>
      <w:r>
        <w:t>optgroup</w:t>
      </w:r>
      <w:proofErr w:type="spellEnd"/>
      <w:r>
        <w:t>&gt;.</w:t>
      </w:r>
    </w:p>
    <w:p w:rsidR="00E15B19" w:rsidRDefault="00E15B19" w:rsidP="001D15B1">
      <w:pPr>
        <w:pStyle w:val="Nagwek3"/>
      </w:pPr>
      <w:r>
        <w:t>Czy w przypadku użycia znaczników &lt;</w:t>
      </w:r>
      <w:proofErr w:type="spellStart"/>
      <w:r>
        <w:t>fieldset</w:t>
      </w:r>
      <w:proofErr w:type="spellEnd"/>
      <w:r>
        <w:t xml:space="preserve">&gt; w formularzach użyty jest odpowiednio sformułowany znacznik &lt;legend&gt;?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4" w:anchor="_1.3.1_-_Informacje" w:history="1">
        <w:r>
          <w:rPr>
            <w:rStyle w:val="Hipercze"/>
          </w:rPr>
          <w:t>1.3.1</w:t>
        </w:r>
      </w:hyperlink>
      <w:r>
        <w:t xml:space="preserve">, </w:t>
      </w:r>
      <w:hyperlink r:id="rId85" w:anchor="_3.3.2_-_Etykiety" w:history="1">
        <w:r>
          <w:rPr>
            <w:rStyle w:val="Hipercze"/>
          </w:rPr>
          <w:t>3.3.2</w:t>
        </w:r>
      </w:hyperlink>
      <w:r>
        <w:t xml:space="preserve"> - Poziom „A”</w:t>
      </w:r>
    </w:p>
    <w:p w:rsidR="00E15B19" w:rsidRDefault="00E677C3" w:rsidP="00E15B19">
      <w:r w:rsidRPr="00E677C3">
        <w:t>Sprawdź czy znaczniki &lt;</w:t>
      </w:r>
      <w:proofErr w:type="spellStart"/>
      <w:r w:rsidRPr="00E677C3">
        <w:t>fieldset</w:t>
      </w:r>
      <w:proofErr w:type="spellEnd"/>
      <w:r w:rsidRPr="00E677C3">
        <w:t>&gt; posiadają odpowiednio opisane znaczniki &lt;legend&gt;</w:t>
      </w:r>
      <w:r w:rsidR="00E15B19">
        <w:t>.</w:t>
      </w:r>
    </w:p>
    <w:p w:rsidR="00E15B19" w:rsidRDefault="00E15B19" w:rsidP="001D15B1">
      <w:pPr>
        <w:pStyle w:val="Nagwek3"/>
      </w:pPr>
      <w:r>
        <w:t>Czy w przypadku użycia znaczników &lt;</w:t>
      </w:r>
      <w:proofErr w:type="spellStart"/>
      <w:r>
        <w:t>optgroup</w:t>
      </w:r>
      <w:proofErr w:type="spellEnd"/>
      <w:r>
        <w:t>&gt; w formularzach użyta jest odpowiednio sformułowana etykieta &lt;</w:t>
      </w:r>
      <w:proofErr w:type="spellStart"/>
      <w:r>
        <w:t>label</w:t>
      </w:r>
      <w:proofErr w:type="spellEnd"/>
      <w:r>
        <w:t xml:space="preserve">&gt;? </w:t>
      </w:r>
    </w:p>
    <w:tbl>
      <w:tblPr>
        <w:tblStyle w:val="Tabela-Siatka"/>
        <w:tblW w:w="0" w:type="auto"/>
        <w:tblLook w:val="04A0"/>
      </w:tblPr>
      <w:tblGrid>
        <w:gridCol w:w="3020"/>
        <w:gridCol w:w="3020"/>
        <w:gridCol w:w="3020"/>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0"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86" w:anchor="_1.3.1_-_Informacje" w:history="1">
        <w:r>
          <w:rPr>
            <w:rStyle w:val="Hipercze"/>
          </w:rPr>
          <w:t>1.3.1</w:t>
        </w:r>
      </w:hyperlink>
      <w:r>
        <w:t xml:space="preserve"> - Poziom „A”</w:t>
      </w:r>
    </w:p>
    <w:p w:rsidR="00E15B19" w:rsidRDefault="00E15B19" w:rsidP="00E15B19">
      <w:r>
        <w:t>Sprawdź, czy nie ma znaczników &lt;</w:t>
      </w:r>
      <w:proofErr w:type="spellStart"/>
      <w:r>
        <w:t>optgroup</w:t>
      </w:r>
      <w:proofErr w:type="spellEnd"/>
      <w:r>
        <w:t>&gt; niepołączonych z odpowiednio sformułowanym znacznikiem &lt;</w:t>
      </w:r>
      <w:proofErr w:type="spellStart"/>
      <w:r>
        <w:t>label</w:t>
      </w:r>
      <w:proofErr w:type="spellEnd"/>
      <w:r>
        <w:t>&gt;.</w:t>
      </w:r>
    </w:p>
    <w:p w:rsidR="00E15B19" w:rsidRDefault="00E15B19" w:rsidP="001D15B1">
      <w:pPr>
        <w:pStyle w:val="Nagwek3"/>
      </w:pPr>
      <w:r>
        <w:t xml:space="preserve">Czy </w:t>
      </w:r>
      <w:r w:rsidR="00AC13E6">
        <w:t xml:space="preserve">tekstowe </w:t>
      </w:r>
      <w:r>
        <w:t xml:space="preserve">pole formularza, jeśli jest to możliwe, zawiera poprawnie działającą funkcję </w:t>
      </w:r>
      <w:proofErr w:type="spellStart"/>
      <w:r>
        <w:t>autouzupełniania</w:t>
      </w:r>
      <w:proofErr w:type="spellEnd"/>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lastRenderedPageBreak/>
        <w:t xml:space="preserve">Kryteria WCAG: </w:t>
      </w:r>
      <w:hyperlink r:id="rId87" w:anchor="_1.3.5_–_Określenie" w:history="1">
        <w:r>
          <w:rPr>
            <w:rStyle w:val="Hipercze"/>
          </w:rPr>
          <w:t>1.3.5</w:t>
        </w:r>
      </w:hyperlink>
      <w:r>
        <w:t xml:space="preserve"> - Poziom „A”</w:t>
      </w:r>
    </w:p>
    <w:p w:rsidR="00E15B19" w:rsidRDefault="00E15B19" w:rsidP="00E15B19">
      <w:r>
        <w:t>Sprawdź czy, jeśli jest to możliwe</w:t>
      </w:r>
      <w:r w:rsidR="00D85F7C">
        <w:t xml:space="preserve"> i u</w:t>
      </w:r>
      <w:r w:rsidR="00F5610E">
        <w:t>ż</w:t>
      </w:r>
      <w:r w:rsidR="00D85F7C">
        <w:t>yteczne</w:t>
      </w:r>
      <w:r>
        <w:t xml:space="preserve">, </w:t>
      </w:r>
      <w:r w:rsidR="00AC13E6">
        <w:t xml:space="preserve">tekstowe </w:t>
      </w:r>
      <w:r>
        <w:t xml:space="preserve">pole formularza posiada poprawnie działającą funkcję </w:t>
      </w:r>
      <w:proofErr w:type="spellStart"/>
      <w:r>
        <w:t>autouzupełniania</w:t>
      </w:r>
      <w:proofErr w:type="spellEnd"/>
      <w:r>
        <w:t>..</w:t>
      </w:r>
    </w:p>
    <w:p w:rsidR="00E15B19" w:rsidRDefault="00E15B19" w:rsidP="00E15B19">
      <w:pPr>
        <w:pStyle w:val="Nagwek2"/>
      </w:pPr>
      <w:bookmarkStart w:id="94" w:name="_Toc46224720"/>
      <w:r>
        <w:t>Pozostałe pytania</w:t>
      </w:r>
      <w:bookmarkEnd w:id="94"/>
    </w:p>
    <w:p w:rsidR="00E15B19" w:rsidRDefault="00E15B19" w:rsidP="001D15B1">
      <w:pPr>
        <w:pStyle w:val="Nagwek3"/>
      </w:pPr>
      <w:bookmarkStart w:id="95" w:name="_Toc18404277"/>
      <w:r>
        <w:t>Czy ustawienie odstępów pomiędzy liniami, akapitami, znakami i wyrazami powoduje  utratę czytelności?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88" w:anchor="_1.4.12_–_Odstępy" w:history="1">
        <w:r>
          <w:rPr>
            <w:rStyle w:val="Hipercze"/>
          </w:rPr>
          <w:t>1.4.12</w:t>
        </w:r>
      </w:hyperlink>
      <w:r>
        <w:t xml:space="preserve"> - Poziom „AA”</w:t>
      </w:r>
    </w:p>
    <w:p w:rsidR="00E15B19" w:rsidRDefault="00E15B19" w:rsidP="00E15B19">
      <w:pPr>
        <w:spacing w:after="120"/>
      </w:pPr>
      <w:r>
        <w:t xml:space="preserve">Sprawdź, czy w przypadku </w:t>
      </w:r>
    </w:p>
    <w:p w:rsidR="00E15B19" w:rsidRDefault="00E15B19" w:rsidP="00D04BAC">
      <w:pPr>
        <w:pStyle w:val="Akapitzlist"/>
        <w:numPr>
          <w:ilvl w:val="0"/>
          <w:numId w:val="8"/>
        </w:numPr>
        <w:spacing w:after="0" w:line="252" w:lineRule="auto"/>
      </w:pPr>
      <w:r>
        <w:t>powiększenia odstępów między liniami (</w:t>
      </w:r>
      <w:proofErr w:type="spellStart"/>
      <w:r>
        <w:t>line-height</w:t>
      </w:r>
      <w:proofErr w:type="spellEnd"/>
      <w:r>
        <w:t xml:space="preserve">) do 1,5 wielkości czcionki lub </w:t>
      </w:r>
    </w:p>
    <w:p w:rsidR="00E15B19" w:rsidRDefault="00E15B19" w:rsidP="00D04BAC">
      <w:pPr>
        <w:pStyle w:val="Akapitzlist"/>
        <w:numPr>
          <w:ilvl w:val="0"/>
          <w:numId w:val="8"/>
        </w:numPr>
        <w:spacing w:after="0" w:line="252" w:lineRule="auto"/>
      </w:pPr>
      <w:r>
        <w:t xml:space="preserve">powiększenia odstępów między paragrafami do dwukrotności wielkości czcionki lub </w:t>
      </w:r>
    </w:p>
    <w:p w:rsidR="00E15B19" w:rsidRDefault="00E15B19" w:rsidP="00D04BAC">
      <w:pPr>
        <w:pStyle w:val="Akapitzlist"/>
        <w:numPr>
          <w:ilvl w:val="0"/>
          <w:numId w:val="8"/>
        </w:numPr>
        <w:spacing w:after="0" w:line="252" w:lineRule="auto"/>
      </w:pPr>
      <w:r>
        <w:t>powiększenia odstępów między literami (</w:t>
      </w:r>
      <w:proofErr w:type="spellStart"/>
      <w:r>
        <w:t>letter-spacing</w:t>
      </w:r>
      <w:proofErr w:type="spellEnd"/>
      <w:r>
        <w:t xml:space="preserve">) do 0,12 wielkości czcionki lub </w:t>
      </w:r>
    </w:p>
    <w:p w:rsidR="00E15B19" w:rsidRDefault="00E15B19" w:rsidP="00D04BAC">
      <w:pPr>
        <w:pStyle w:val="Akapitzlist"/>
        <w:numPr>
          <w:ilvl w:val="0"/>
          <w:numId w:val="8"/>
        </w:numPr>
        <w:spacing w:after="120" w:line="252" w:lineRule="auto"/>
        <w:ind w:left="714" w:hanging="357"/>
      </w:pPr>
      <w:r>
        <w:t>powiększenie odstępów między słowami (</w:t>
      </w:r>
      <w:proofErr w:type="spellStart"/>
      <w:r>
        <w:t>word-spacing</w:t>
      </w:r>
      <w:proofErr w:type="spellEnd"/>
      <w:r>
        <w:t xml:space="preserve">) do 0,16 wielkości czcionki </w:t>
      </w:r>
    </w:p>
    <w:p w:rsidR="00E15B19" w:rsidRDefault="00E15B19" w:rsidP="00E15B19">
      <w:r>
        <w:t>tekst pozostaje w pełni czytelny.</w:t>
      </w:r>
      <w:r w:rsidR="00F5610E">
        <w:t xml:space="preserve"> Pomocnym może być dodatek </w:t>
      </w:r>
      <w:r w:rsidR="00F5610E" w:rsidRPr="00F5610E">
        <w:t xml:space="preserve">ARC </w:t>
      </w:r>
      <w:proofErr w:type="spellStart"/>
      <w:r w:rsidR="00F5610E" w:rsidRPr="00F5610E">
        <w:t>Toolkit</w:t>
      </w:r>
      <w:proofErr w:type="spellEnd"/>
      <w:r w:rsidR="00F5610E" w:rsidRPr="00F5610E">
        <w:t xml:space="preserve"> do Chrome</w:t>
      </w:r>
      <w:r w:rsidR="00F5610E">
        <w:t>.</w:t>
      </w:r>
    </w:p>
    <w:p w:rsidR="00E15B19" w:rsidRDefault="00E15B19" w:rsidP="001D15B1">
      <w:pPr>
        <w:pStyle w:val="Nagwek3"/>
      </w:pPr>
      <w:r>
        <w:t xml:space="preserve">Czy dostęp do treści (zawartości) strony pomniejszonej do szerokości 320 </w:t>
      </w:r>
      <w:proofErr w:type="spellStart"/>
      <w:r>
        <w:t>px</w:t>
      </w:r>
      <w:proofErr w:type="spellEnd"/>
      <w:r>
        <w:t xml:space="preserve"> jest możliwy bez potrzeby przesuwania poziomo?</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89" w:anchor="_1.4.10_–_Zawijanie" w:history="1">
        <w:r>
          <w:rPr>
            <w:rStyle w:val="Hipercze"/>
          </w:rPr>
          <w:t>1.4.10</w:t>
        </w:r>
      </w:hyperlink>
      <w:r>
        <w:t xml:space="preserve"> - Poziom „AA”</w:t>
      </w:r>
    </w:p>
    <w:p w:rsidR="00E15B19" w:rsidRDefault="00E15B19" w:rsidP="00E15B19">
      <w:r>
        <w:t xml:space="preserve">Sprawdź, czy w przypadku gdy zawartość strony odczytywana jest w poziomie i jest prezentowana w oknie o szerokości 320 </w:t>
      </w:r>
      <w:proofErr w:type="spellStart"/>
      <w:r>
        <w:t>px</w:t>
      </w:r>
      <w:proofErr w:type="spellEnd"/>
      <w:r>
        <w:t xml:space="preserve"> lub większej, odczyt może odbywać się bez konieczności używania suwaka poziomego.</w:t>
      </w:r>
    </w:p>
    <w:p w:rsidR="00E15B19" w:rsidRDefault="00E15B19" w:rsidP="001D15B1">
      <w:pPr>
        <w:pStyle w:val="Nagwek3"/>
      </w:pPr>
      <w:r>
        <w:t xml:space="preserve">Czy dostęp do treści (zawartości) strony pomniejszonej do szerokości 256 </w:t>
      </w:r>
      <w:proofErr w:type="spellStart"/>
      <w:r>
        <w:t>px</w:t>
      </w:r>
      <w:proofErr w:type="spellEnd"/>
      <w:r>
        <w:t xml:space="preserve"> jest możliwy bez potrzeby przesuwania w pionie?</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90" w:anchor="_1.4.10_–_Zawijanie" w:history="1">
        <w:r>
          <w:rPr>
            <w:rStyle w:val="Hipercze"/>
          </w:rPr>
          <w:t>1.4.10</w:t>
        </w:r>
      </w:hyperlink>
      <w:r>
        <w:t xml:space="preserve"> - Poziom „AA”</w:t>
      </w:r>
    </w:p>
    <w:p w:rsidR="00E15B19" w:rsidRDefault="00E15B19" w:rsidP="00E15B19">
      <w:r>
        <w:t xml:space="preserve">Sprawdź, czy w przypadku gdy zawartość strony odczytywana jest w pionie i jest prezentowana w oknie o wysokości 256 </w:t>
      </w:r>
      <w:proofErr w:type="spellStart"/>
      <w:r>
        <w:t>px</w:t>
      </w:r>
      <w:proofErr w:type="spellEnd"/>
      <w:r>
        <w:t xml:space="preserve"> lub większej, odczyt może odbywać się bez konieczności używania suwaka pionowego.</w:t>
      </w:r>
    </w:p>
    <w:p w:rsidR="00E15B19" w:rsidRDefault="00E15B19" w:rsidP="001D15B1">
      <w:pPr>
        <w:pStyle w:val="Nagwek3"/>
      </w:pPr>
      <w:r>
        <w:t xml:space="preserve">Czy są na stronie elementy osadzone w znacznikach &lt;BLINK&gt;, &lt;BGSOUND&gt; lub &lt;MARQEE&gt;?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1" w:anchor="_1.4.2_-_Kontrola" w:history="1">
        <w:r>
          <w:rPr>
            <w:rStyle w:val="Hipercze"/>
          </w:rPr>
          <w:t>1.4.2</w:t>
        </w:r>
      </w:hyperlink>
      <w:r>
        <w:t xml:space="preserve">, </w:t>
      </w:r>
      <w:hyperlink r:id="rId92" w:anchor="_2.2.1_-_Możliwość" w:history="1">
        <w:r>
          <w:rPr>
            <w:rStyle w:val="Hipercze"/>
          </w:rPr>
          <w:t>2.2.1</w:t>
        </w:r>
      </w:hyperlink>
      <w:r>
        <w:t xml:space="preserve">, </w:t>
      </w:r>
      <w:hyperlink r:id="rId93" w:anchor="_2.2.2_-_Wstrzymywanie" w:history="1">
        <w:r>
          <w:rPr>
            <w:rStyle w:val="Hipercze"/>
          </w:rPr>
          <w:t>2.2.2</w:t>
        </w:r>
      </w:hyperlink>
      <w:r>
        <w:t xml:space="preserve"> - Poziom „A”</w:t>
      </w:r>
    </w:p>
    <w:p w:rsidR="00E15B19" w:rsidRDefault="00E15B19" w:rsidP="00E15B19">
      <w:r>
        <w:t xml:space="preserve">Sprawdź czy w kodzie </w:t>
      </w:r>
      <w:proofErr w:type="spellStart"/>
      <w:r>
        <w:t>html</w:t>
      </w:r>
      <w:proofErr w:type="spellEnd"/>
      <w:r>
        <w:t xml:space="preserve"> badanych stron nie ma znaczników &lt;BLINK&gt;, &lt;BGSOUND&gt; lub &lt;MARQEE&gt;.</w:t>
      </w:r>
    </w:p>
    <w:p w:rsidR="00E15B19" w:rsidRDefault="00E15B19" w:rsidP="001D15B1">
      <w:pPr>
        <w:pStyle w:val="Nagwek3"/>
      </w:pPr>
      <w:r>
        <w:lastRenderedPageBreak/>
        <w:t>Czy na stronie nie ma słów, które są pisane literami oddzielonymi spacjami?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4" w:anchor="_1.3.2_-_Zrozumiała" w:history="1">
        <w:r>
          <w:rPr>
            <w:rStyle w:val="Hipercze"/>
          </w:rPr>
          <w:t>1.3.2</w:t>
        </w:r>
      </w:hyperlink>
      <w:r>
        <w:t xml:space="preserve"> - Poziom „A”</w:t>
      </w:r>
    </w:p>
    <w:p w:rsidR="00E15B19" w:rsidRDefault="00E15B19" w:rsidP="00E15B19">
      <w:r>
        <w:t>Sprawdź, czy w przypadku obecności na stronie słów, w których odstępy pomiędzy literami są większe niż w innych miejscach tekstu, rozstrzelenie liter nie jest symulowane spacjami.</w:t>
      </w:r>
    </w:p>
    <w:p w:rsidR="00E15B19" w:rsidRDefault="00E15B19" w:rsidP="001D15B1">
      <w:pPr>
        <w:pStyle w:val="Nagwek3"/>
      </w:pPr>
      <w:r>
        <w:t xml:space="preserve">Czy na stronie nie ma symboli typu ASCII-Art bez obecność zrozumiałej alternatywy?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Kryterium WCAG – </w:t>
      </w:r>
      <w:hyperlink r:id="rId95" w:anchor="_1.1.1_-_Treść" w:history="1">
        <w:r>
          <w:rPr>
            <w:rStyle w:val="Hipercze"/>
          </w:rPr>
          <w:t>1.1.1</w:t>
        </w:r>
      </w:hyperlink>
      <w:r>
        <w:t xml:space="preserve"> - Poziom „A”</w:t>
      </w:r>
    </w:p>
    <w:p w:rsidR="00E15B19" w:rsidRDefault="00E15B19" w:rsidP="00E15B19">
      <w:r>
        <w:t xml:space="preserve">Sprawdź, czy w tekście nie ma użycia symboli ASCII-Art., bądź jeśli są, to czy jest dostarczona dla nich poprawna, dostępna alternatywa. </w:t>
      </w:r>
    </w:p>
    <w:p w:rsidR="00E15B19" w:rsidRDefault="00E15B19" w:rsidP="001D15B1">
      <w:pPr>
        <w:pStyle w:val="Nagwek3"/>
      </w:pPr>
      <w:r>
        <w:t xml:space="preserve">Czy selektor CSS </w:t>
      </w:r>
      <w:proofErr w:type="spellStart"/>
      <w:r>
        <w:t>outline</w:t>
      </w:r>
      <w:proofErr w:type="spellEnd"/>
      <w:r>
        <w:t xml:space="preserve"> wyłącza fokus?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96" w:anchor="_1.4.1_-_Użycie" w:history="1">
        <w:r>
          <w:rPr>
            <w:rStyle w:val="Hipercze"/>
          </w:rPr>
          <w:t>1.4.1</w:t>
        </w:r>
      </w:hyperlink>
      <w:r>
        <w:t xml:space="preserve"> - Poziom „A”, </w:t>
      </w:r>
      <w:hyperlink r:id="rId97" w:anchor="_2.4.7_-_Widoczny" w:history="1">
        <w:r>
          <w:rPr>
            <w:rStyle w:val="Hipercze"/>
          </w:rPr>
          <w:t>2.4.7</w:t>
        </w:r>
      </w:hyperlink>
      <w:r>
        <w:t xml:space="preserve"> – Poziom „AA”</w:t>
      </w:r>
    </w:p>
    <w:p w:rsidR="00E15B19" w:rsidRDefault="00E15B19" w:rsidP="00E15B19">
      <w:r>
        <w:t xml:space="preserve">Sprawdź, czy w przypadku obecności w aktywnych definicjach stylów selektora </w:t>
      </w:r>
      <w:proofErr w:type="spellStart"/>
      <w:r>
        <w:t>outline</w:t>
      </w:r>
      <w:proofErr w:type="spellEnd"/>
      <w:r>
        <w:t xml:space="preserve"> nie ma on wartości powodujących likwidację widoczności </w:t>
      </w:r>
      <w:proofErr w:type="spellStart"/>
      <w:r>
        <w:t>fokusa</w:t>
      </w:r>
      <w:proofErr w:type="spellEnd"/>
      <w:r>
        <w:t>.</w:t>
      </w:r>
    </w:p>
    <w:p w:rsidR="00E15B19" w:rsidRDefault="00E15B19" w:rsidP="001D15B1">
      <w:pPr>
        <w:pStyle w:val="Nagwek3"/>
      </w:pPr>
      <w:r>
        <w:t>Czy nie ma zmian kontekstu bez wyraźnego zatwierdzenia przez użytkownika.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98" w:anchor="_3.2.1_-_Po" w:history="1">
        <w:r>
          <w:rPr>
            <w:rStyle w:val="Hipercze"/>
          </w:rPr>
          <w:t>3.2.1</w:t>
        </w:r>
      </w:hyperlink>
      <w:r>
        <w:t xml:space="preserve">, </w:t>
      </w:r>
      <w:hyperlink r:id="rId99" w:anchor="_3.2.2_-_Podczas" w:history="1">
        <w:r>
          <w:rPr>
            <w:rStyle w:val="Hipercze"/>
          </w:rPr>
          <w:t>3.2.2</w:t>
        </w:r>
      </w:hyperlink>
      <w:r>
        <w:t xml:space="preserve"> - Poziom „A”</w:t>
      </w:r>
    </w:p>
    <w:p w:rsidR="00E15B19" w:rsidRDefault="00E15B19" w:rsidP="00E15B19">
      <w:r>
        <w:t xml:space="preserve">Sprawdź, czy w przypadku gdy w wyniku działań użytkownika nie będących wprost zatwierdzeniem działania, na stronie pojawia się zmiana, jest on o tym w sposób dostępny poinformowany. </w:t>
      </w:r>
    </w:p>
    <w:p w:rsidR="00E15B19" w:rsidRDefault="00E15B19" w:rsidP="001D15B1">
      <w:pPr>
        <w:pStyle w:val="Nagwek3"/>
      </w:pPr>
      <w:r>
        <w:t xml:space="preserve">Czy na stronie są błędy walidacji lub przestarzałe, nieużywane elementy HTML.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100" w:anchor="_4.1.1_-_Parsowanie" w:history="1">
        <w:r>
          <w:rPr>
            <w:rStyle w:val="Hipercze"/>
          </w:rPr>
          <w:t>4.1.1</w:t>
        </w:r>
      </w:hyperlink>
      <w:r>
        <w:t xml:space="preserve">, </w:t>
      </w:r>
      <w:hyperlink r:id="rId101" w:anchor="_4.1.2_-_Nazwa," w:history="1">
        <w:r>
          <w:rPr>
            <w:rStyle w:val="Hipercze"/>
          </w:rPr>
          <w:t>4.1.2</w:t>
        </w:r>
      </w:hyperlink>
      <w:r>
        <w:t xml:space="preserve"> - Poziom „A”</w:t>
      </w:r>
    </w:p>
    <w:p w:rsidR="00E15B19" w:rsidRDefault="00E15B19" w:rsidP="00E15B19">
      <w:r>
        <w:t xml:space="preserve">Sprawdź, czy badane strony przechodzą test </w:t>
      </w:r>
      <w:proofErr w:type="spellStart"/>
      <w:r>
        <w:t>walidatorem</w:t>
      </w:r>
      <w:proofErr w:type="spellEnd"/>
      <w:r>
        <w:t xml:space="preserve"> HTML W3C bez żadnego błędu</w:t>
      </w:r>
      <w:r w:rsidR="00151B54">
        <w:t xml:space="preserve"> wpływającego na dostępność cyfrową</w:t>
      </w:r>
      <w:r>
        <w:t xml:space="preserve"> i czy w kodzie nie są używane przestarzałe, nieużywane znaczniki i atrybuty.</w:t>
      </w:r>
    </w:p>
    <w:p w:rsidR="00E15B19" w:rsidRDefault="00E15B19" w:rsidP="001D15B1">
      <w:pPr>
        <w:pStyle w:val="Nagwek3"/>
      </w:pPr>
      <w:r>
        <w:t xml:space="preserve">Czy każda strona ma poprawną deklarację języka?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2" w:anchor="_3.1.1_-_Język" w:history="1">
        <w:r>
          <w:rPr>
            <w:rStyle w:val="Hipercze"/>
          </w:rPr>
          <w:t>3.1.1</w:t>
        </w:r>
      </w:hyperlink>
      <w:r>
        <w:t xml:space="preserve"> - Poziom „A”</w:t>
      </w:r>
    </w:p>
    <w:p w:rsidR="00E15B19" w:rsidRDefault="00E15B19" w:rsidP="00E15B19">
      <w:r>
        <w:t>Sprawdź, czy strony posiadają poprawnie sformułowaną, odpowiadającą rzeczywistości deklarację języka (znacznik &lt;</w:t>
      </w:r>
      <w:proofErr w:type="spellStart"/>
      <w:r>
        <w:t>html</w:t>
      </w:r>
      <w:proofErr w:type="spellEnd"/>
      <w:r>
        <w:t xml:space="preserve">&gt; atrybut </w:t>
      </w:r>
      <w:proofErr w:type="spellStart"/>
      <w:r>
        <w:t>lang</w:t>
      </w:r>
      <w:proofErr w:type="spellEnd"/>
      <w:r>
        <w:t>).</w:t>
      </w:r>
    </w:p>
    <w:p w:rsidR="00E15B19" w:rsidRDefault="00E15B19" w:rsidP="001D15B1">
      <w:pPr>
        <w:pStyle w:val="Nagwek3"/>
      </w:pPr>
      <w:r>
        <w:lastRenderedPageBreak/>
        <w:t xml:space="preserve">Czy elementy obcojęzyczne w treści stron mają poprawnie zdefiniowany język?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Kryterium WCAG – </w:t>
      </w:r>
      <w:hyperlink r:id="rId103" w:anchor="_3.1.2_-_Język" w:history="1">
        <w:r>
          <w:rPr>
            <w:rStyle w:val="Hipercze"/>
          </w:rPr>
          <w:t>3.1.2</w:t>
        </w:r>
      </w:hyperlink>
      <w:r>
        <w:t xml:space="preserve"> - Poziom „AA”</w:t>
      </w:r>
    </w:p>
    <w:p w:rsidR="00E15B19" w:rsidRDefault="00E15B19" w:rsidP="00E15B19">
      <w:r>
        <w:t>Sprawdź, czy elementy obcojęzyczne w stosunku do zadeklarowanego języka strony, a obecne w treści</w:t>
      </w:r>
      <w:r w:rsidR="00CB182D">
        <w:t xml:space="preserve"> (za wyjątkiem nazw własnych)</w:t>
      </w:r>
      <w:r>
        <w:t>, maja poprawną deklarację języka</w:t>
      </w:r>
      <w:r w:rsidR="00CB182D">
        <w:t xml:space="preserve"> (atrybut </w:t>
      </w:r>
      <w:proofErr w:type="spellStart"/>
      <w:r w:rsidR="00CB182D">
        <w:t>lang</w:t>
      </w:r>
      <w:proofErr w:type="spellEnd"/>
      <w:r w:rsidR="00CB182D">
        <w:t>)</w:t>
      </w:r>
      <w:r>
        <w:t>.</w:t>
      </w:r>
    </w:p>
    <w:p w:rsidR="00E15B19" w:rsidRDefault="00E15B19" w:rsidP="001D15B1">
      <w:pPr>
        <w:pStyle w:val="Nagwek3"/>
      </w:pPr>
      <w:r>
        <w:t xml:space="preserve">Czy na każdej stronie jest przynajmniej jeden nagłówek h1?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4" w:anchor="_2.4.1_-_Możliwość" w:history="1">
        <w:r>
          <w:rPr>
            <w:rStyle w:val="Hipercze"/>
          </w:rPr>
          <w:t>2.4.1</w:t>
        </w:r>
      </w:hyperlink>
      <w:r>
        <w:t xml:space="preserve"> - Poziom „A”</w:t>
      </w:r>
    </w:p>
    <w:p w:rsidR="00E15B19" w:rsidRDefault="00E15B19" w:rsidP="00E15B19">
      <w:r>
        <w:t xml:space="preserve">Sprawdź, czy każda strona zawiera poprawnie umieszczony nagłówek h1. </w:t>
      </w:r>
    </w:p>
    <w:p w:rsidR="00E15B19" w:rsidRDefault="00E15B19" w:rsidP="00E15B19">
      <w:r>
        <w:t>Nagłówek h1 powinien być tylko jeden na stronie, poza wyjątkowymi sytuacjami gdy na jednej wyświetlanej stronie znajdują się całkowicie odrębne, niepowiązane ze sobą hierarchicznie i logiczne bloki.</w:t>
      </w:r>
    </w:p>
    <w:p w:rsidR="00E15B19" w:rsidRDefault="00E15B19" w:rsidP="001D15B1">
      <w:pPr>
        <w:pStyle w:val="Nagwek3"/>
      </w:pPr>
      <w:r>
        <w:t>Czy nagłówki na stronie przypisane są do odpowiednich elementów, w odpowiedniej kolejności?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05" w:anchor="_1.3.1_-_Informacje" w:history="1">
        <w:r>
          <w:rPr>
            <w:rStyle w:val="Hipercze"/>
          </w:rPr>
          <w:t>1.3.1</w:t>
        </w:r>
      </w:hyperlink>
      <w:r>
        <w:t xml:space="preserve"> - Poziom „A” </w:t>
      </w:r>
      <w:hyperlink r:id="rId106" w:anchor="_2.4.6_-_Nagłówki" w:history="1">
        <w:r>
          <w:rPr>
            <w:rStyle w:val="Hipercze"/>
          </w:rPr>
          <w:t>2.4.6</w:t>
        </w:r>
      </w:hyperlink>
      <w:r>
        <w:t xml:space="preserve"> – Poziom „AA”</w:t>
      </w:r>
    </w:p>
    <w:p w:rsidR="00E15B19" w:rsidRDefault="00E15B19" w:rsidP="00E15B19">
      <w:r>
        <w:t>Sprawdź, wszystkie nagłówki przypisane są do odpowiednich elementów i czy zachowana jest logiczna ciągłość w kolejności i ułożeniu nagłówków.</w:t>
      </w:r>
    </w:p>
    <w:p w:rsidR="00E15B19" w:rsidRDefault="00E15B19" w:rsidP="00E15B19">
      <w:r>
        <w:t>Nagłówki powinny logicznie oddawać strukturę dokumentu. Powinny więc być ułożone w kolejności od najwyższego do najniższego, bez przerw (po nagłówku h1 powinien następować h2, a nie h4), w logicznym układzie.</w:t>
      </w:r>
    </w:p>
    <w:p w:rsidR="00E15B19" w:rsidRDefault="00E15B19" w:rsidP="001D15B1">
      <w:pPr>
        <w:pStyle w:val="Nagwek3"/>
      </w:pPr>
      <w:r>
        <w:t>Czy na stronie jest mechanizm zmieniający kontekst bez udziału użytkownika?</w:t>
      </w:r>
      <w:bookmarkEnd w:id="95"/>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JEST</w:t>
            </w:r>
          </w:p>
        </w:tc>
      </w:tr>
    </w:tbl>
    <w:p w:rsidR="00E15B19" w:rsidRDefault="00E15B19" w:rsidP="00E15B19">
      <w:pPr>
        <w:pStyle w:val="Nagwek4"/>
      </w:pPr>
      <w:r>
        <w:t xml:space="preserve">Kryteria WCAG: </w:t>
      </w:r>
      <w:hyperlink r:id="rId107" w:anchor="_3.2.2_-_Podczas" w:history="1">
        <w:r>
          <w:rPr>
            <w:rStyle w:val="Hipercze"/>
          </w:rPr>
          <w:t>3.2.2.</w:t>
        </w:r>
      </w:hyperlink>
      <w:r>
        <w:t xml:space="preserve"> - Poziom „A”</w:t>
      </w:r>
    </w:p>
    <w:p w:rsidR="00E15B19" w:rsidRDefault="00E15B19" w:rsidP="00E15B19">
      <w:r>
        <w:t>Sprawdź, czy na stronie nie ma sytuacji, w której samo zaznaczenie fokusem jakiegoś elementu lub przejechanie po nim wskaźnikiem myszki powoduje zmianę kontekstu, na przykład przeładowanie strony, uruchomienie skryptu wyświetlającego dane</w:t>
      </w:r>
      <w:r w:rsidR="00D31D30">
        <w:t xml:space="preserve"> </w:t>
      </w:r>
      <w:r>
        <w:t>itp.</w:t>
      </w:r>
    </w:p>
    <w:p w:rsidR="00E15B19" w:rsidRDefault="00E15B19" w:rsidP="001D15B1">
      <w:pPr>
        <w:pStyle w:val="Nagwek3"/>
      </w:pPr>
      <w:bookmarkStart w:id="96" w:name="_Toc484066193"/>
      <w:bookmarkStart w:id="97" w:name="_Toc18404278"/>
      <w:r>
        <w:t>Czy w kodzie strony są elementy HTML służące prezentacji</w:t>
      </w:r>
      <w:bookmarkEnd w:id="96"/>
      <w:r>
        <w:t>?</w:t>
      </w:r>
      <w:bookmarkEnd w:id="97"/>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 MA</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SĄ</w:t>
            </w:r>
          </w:p>
        </w:tc>
      </w:tr>
    </w:tbl>
    <w:p w:rsidR="00E15B19" w:rsidRDefault="00E15B19" w:rsidP="00E15B19">
      <w:pPr>
        <w:pStyle w:val="Nagwek4"/>
      </w:pPr>
      <w:r>
        <w:t xml:space="preserve">Kryteria WCAG: </w:t>
      </w:r>
      <w:hyperlink r:id="rId108" w:anchor="_1.3.1_-_Informacje" w:history="1">
        <w:r>
          <w:rPr>
            <w:rStyle w:val="Hipercze"/>
          </w:rPr>
          <w:t>1.3.1</w:t>
        </w:r>
      </w:hyperlink>
      <w:r>
        <w:t xml:space="preserve"> - Poziom „A”, </w:t>
      </w:r>
      <w:hyperlink r:id="rId109" w:anchor="_1.4.5_-_Tekst" w:history="1">
        <w:r>
          <w:rPr>
            <w:rStyle w:val="Hipercze"/>
          </w:rPr>
          <w:t>1.4.5</w:t>
        </w:r>
      </w:hyperlink>
      <w:r>
        <w:t xml:space="preserve"> - Poziom „AA”</w:t>
      </w:r>
    </w:p>
    <w:p w:rsidR="00E15B19" w:rsidRDefault="00E15B19" w:rsidP="00E15B19">
      <w:r>
        <w:t>Badanie dotyczy następujących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9"/>
        </w:numPr>
        <w:spacing w:line="252" w:lineRule="auto"/>
      </w:pPr>
      <w:proofErr w:type="spellStart"/>
      <w:r>
        <w:lastRenderedPageBreak/>
        <w:t>basefont</w:t>
      </w:r>
      <w:proofErr w:type="spellEnd"/>
    </w:p>
    <w:p w:rsidR="00E15B19" w:rsidRDefault="00E15B19" w:rsidP="00D04BAC">
      <w:pPr>
        <w:pStyle w:val="Akapitzlist"/>
        <w:numPr>
          <w:ilvl w:val="0"/>
          <w:numId w:val="9"/>
        </w:numPr>
        <w:spacing w:line="252" w:lineRule="auto"/>
      </w:pPr>
      <w:proofErr w:type="spellStart"/>
      <w:r>
        <w:t>blink</w:t>
      </w:r>
      <w:proofErr w:type="spellEnd"/>
    </w:p>
    <w:p w:rsidR="00E15B19" w:rsidRDefault="00E15B19" w:rsidP="00D04BAC">
      <w:pPr>
        <w:pStyle w:val="Akapitzlist"/>
        <w:numPr>
          <w:ilvl w:val="0"/>
          <w:numId w:val="9"/>
        </w:numPr>
        <w:spacing w:line="252" w:lineRule="auto"/>
      </w:pPr>
      <w:r>
        <w:t>center</w:t>
      </w:r>
    </w:p>
    <w:p w:rsidR="00E15B19" w:rsidRDefault="00E15B19" w:rsidP="00D04BAC">
      <w:pPr>
        <w:pStyle w:val="Akapitzlist"/>
        <w:numPr>
          <w:ilvl w:val="0"/>
          <w:numId w:val="9"/>
        </w:numPr>
        <w:spacing w:line="252" w:lineRule="auto"/>
      </w:pPr>
      <w:r>
        <w:t>font</w:t>
      </w:r>
    </w:p>
    <w:p w:rsidR="00E15B19" w:rsidRDefault="00E15B19" w:rsidP="00D04BAC">
      <w:pPr>
        <w:pStyle w:val="Akapitzlist"/>
        <w:numPr>
          <w:ilvl w:val="0"/>
          <w:numId w:val="9"/>
        </w:numPr>
        <w:spacing w:line="252" w:lineRule="auto"/>
      </w:pPr>
      <w:proofErr w:type="spellStart"/>
      <w:r>
        <w:t>marquee</w:t>
      </w:r>
      <w:proofErr w:type="spellEnd"/>
    </w:p>
    <w:p w:rsidR="00E15B19" w:rsidRDefault="00E15B19" w:rsidP="00D04BAC">
      <w:pPr>
        <w:pStyle w:val="Akapitzlist"/>
        <w:numPr>
          <w:ilvl w:val="0"/>
          <w:numId w:val="9"/>
        </w:numPr>
        <w:spacing w:line="252" w:lineRule="auto"/>
      </w:pPr>
      <w:r>
        <w:t>s</w:t>
      </w:r>
    </w:p>
    <w:p w:rsidR="00E15B19" w:rsidRDefault="00E15B19" w:rsidP="00D04BAC">
      <w:pPr>
        <w:pStyle w:val="Akapitzlist"/>
        <w:numPr>
          <w:ilvl w:val="0"/>
          <w:numId w:val="9"/>
        </w:numPr>
        <w:spacing w:line="252" w:lineRule="auto"/>
      </w:pPr>
      <w:proofErr w:type="spellStart"/>
      <w:r>
        <w:lastRenderedPageBreak/>
        <w:t>strike</w:t>
      </w:r>
      <w:proofErr w:type="spellEnd"/>
    </w:p>
    <w:p w:rsidR="00E15B19" w:rsidRDefault="00E15B19" w:rsidP="00D04BAC">
      <w:pPr>
        <w:pStyle w:val="Akapitzlist"/>
        <w:numPr>
          <w:ilvl w:val="0"/>
          <w:numId w:val="9"/>
        </w:numPr>
        <w:spacing w:line="252" w:lineRule="auto"/>
      </w:pPr>
      <w:proofErr w:type="spellStart"/>
      <w:r>
        <w:t>tt</w:t>
      </w:r>
      <w:proofErr w:type="spellEnd"/>
    </w:p>
    <w:p w:rsidR="00E15B19" w:rsidRDefault="00E15B19" w:rsidP="00D04BAC">
      <w:pPr>
        <w:pStyle w:val="Akapitzlist"/>
        <w:numPr>
          <w:ilvl w:val="0"/>
          <w:numId w:val="9"/>
        </w:numPr>
        <w:spacing w:line="252" w:lineRule="auto"/>
      </w:pPr>
      <w:proofErr w:type="spellStart"/>
      <w:r>
        <w:t>align</w:t>
      </w:r>
      <w:proofErr w:type="spellEnd"/>
    </w:p>
    <w:p w:rsidR="00E15B19" w:rsidRDefault="00E15B19" w:rsidP="00D04BAC">
      <w:pPr>
        <w:pStyle w:val="Akapitzlist"/>
        <w:numPr>
          <w:ilvl w:val="0"/>
          <w:numId w:val="9"/>
        </w:numPr>
        <w:spacing w:line="252" w:lineRule="auto"/>
      </w:pPr>
      <w:proofErr w:type="spellStart"/>
      <w:r>
        <w:t>alink</w:t>
      </w:r>
      <w:proofErr w:type="spellEnd"/>
    </w:p>
    <w:p w:rsidR="00E15B19" w:rsidRDefault="00E15B19" w:rsidP="00D04BAC">
      <w:pPr>
        <w:pStyle w:val="Akapitzlist"/>
        <w:numPr>
          <w:ilvl w:val="0"/>
          <w:numId w:val="9"/>
        </w:numPr>
        <w:spacing w:line="252" w:lineRule="auto"/>
      </w:pPr>
      <w:proofErr w:type="spellStart"/>
      <w:r>
        <w:t>background</w:t>
      </w:r>
      <w:proofErr w:type="spellEnd"/>
    </w:p>
    <w:p w:rsidR="00E15B19" w:rsidRDefault="00E15B19" w:rsidP="00D04BAC">
      <w:pPr>
        <w:pStyle w:val="Akapitzlist"/>
        <w:numPr>
          <w:ilvl w:val="0"/>
          <w:numId w:val="9"/>
        </w:numPr>
        <w:spacing w:line="252" w:lineRule="auto"/>
      </w:pPr>
      <w:proofErr w:type="spellStart"/>
      <w:r>
        <w:t>basefont</w:t>
      </w:r>
      <w:proofErr w:type="spellEnd"/>
    </w:p>
    <w:p w:rsidR="00E15B19" w:rsidRDefault="00E15B19" w:rsidP="00D04BAC">
      <w:pPr>
        <w:pStyle w:val="Akapitzlist"/>
        <w:numPr>
          <w:ilvl w:val="0"/>
          <w:numId w:val="9"/>
        </w:numPr>
        <w:spacing w:line="252" w:lineRule="auto"/>
      </w:pPr>
      <w:proofErr w:type="spellStart"/>
      <w:r>
        <w:lastRenderedPageBreak/>
        <w:t>bgcolor</w:t>
      </w:r>
      <w:proofErr w:type="spellEnd"/>
    </w:p>
    <w:p w:rsidR="00E15B19" w:rsidRDefault="00E15B19" w:rsidP="00D04BAC">
      <w:pPr>
        <w:pStyle w:val="Akapitzlist"/>
        <w:numPr>
          <w:ilvl w:val="0"/>
          <w:numId w:val="9"/>
        </w:numPr>
        <w:spacing w:line="252" w:lineRule="auto"/>
      </w:pPr>
      <w:proofErr w:type="spellStart"/>
      <w:r>
        <w:t>color</w:t>
      </w:r>
      <w:proofErr w:type="spellEnd"/>
    </w:p>
    <w:p w:rsidR="00E15B19" w:rsidRDefault="00E15B19" w:rsidP="00D04BAC">
      <w:pPr>
        <w:pStyle w:val="Akapitzlist"/>
        <w:numPr>
          <w:ilvl w:val="0"/>
          <w:numId w:val="9"/>
        </w:numPr>
        <w:spacing w:line="252" w:lineRule="auto"/>
      </w:pPr>
      <w:r>
        <w:t>link</w:t>
      </w:r>
    </w:p>
    <w:p w:rsidR="00E15B19" w:rsidRDefault="00E15B19" w:rsidP="00D04BAC">
      <w:pPr>
        <w:pStyle w:val="Akapitzlist"/>
        <w:numPr>
          <w:ilvl w:val="0"/>
          <w:numId w:val="9"/>
        </w:numPr>
        <w:spacing w:line="252" w:lineRule="auto"/>
      </w:pPr>
      <w:proofErr w:type="spellStart"/>
      <w:r>
        <w:t>vlink</w:t>
      </w:r>
      <w:proofErr w:type="spellEnd"/>
    </w:p>
    <w:p w:rsidR="00E15B19" w:rsidRDefault="00E15B19" w:rsidP="00E15B19">
      <w:pPr>
        <w:spacing w:after="0"/>
        <w:sectPr w:rsidR="00E15B19">
          <w:type w:val="continuous"/>
          <w:pgSz w:w="11906" w:h="16838"/>
          <w:pgMar w:top="1418" w:right="1418" w:bottom="1648" w:left="1418" w:header="539" w:footer="1418" w:gutter="0"/>
          <w:cols w:num="3" w:space="709"/>
        </w:sectPr>
      </w:pPr>
    </w:p>
    <w:p w:rsidR="00E15B19" w:rsidRDefault="00E15B19" w:rsidP="00E15B19"/>
    <w:p w:rsidR="00E15B19" w:rsidRDefault="00E15B19" w:rsidP="00E15B19">
      <w:r>
        <w:t>Sprawdzić, czy w kodzie HTML strony nie ma żadnego z powyższych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1D15B1">
      <w:pPr>
        <w:pStyle w:val="Nagwek3"/>
      </w:pPr>
      <w:bookmarkStart w:id="98" w:name="_Toc18404279"/>
      <w:r>
        <w:lastRenderedPageBreak/>
        <w:t>Czy deklaracja DTD jest poprawnie sformułowana w kodzie każdej strony?</w:t>
      </w:r>
      <w:bookmarkEnd w:id="98"/>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10" w:anchor="_4.1.1_-_Parsowanie" w:history="1">
        <w:r>
          <w:rPr>
            <w:rStyle w:val="Hipercze"/>
          </w:rPr>
          <w:t>4.1.1</w:t>
        </w:r>
      </w:hyperlink>
      <w:r>
        <w:t xml:space="preserve"> - Poziom „A”</w:t>
      </w:r>
    </w:p>
    <w:p w:rsidR="00E15B19" w:rsidRDefault="00E15B19" w:rsidP="00E15B19">
      <w:r>
        <w:t xml:space="preserve">Sprawdź, czy </w:t>
      </w:r>
      <w:r w:rsidR="009A59DF">
        <w:t xml:space="preserve">kod </w:t>
      </w:r>
      <w:r>
        <w:t>strony</w:t>
      </w:r>
      <w:r w:rsidR="009A59DF">
        <w:t xml:space="preserve"> jest zgodny z deklaracją</w:t>
      </w:r>
      <w:r>
        <w:t xml:space="preserve"> DTD. </w:t>
      </w:r>
    </w:p>
    <w:p w:rsidR="00E15B19" w:rsidRDefault="00E15B19" w:rsidP="001D15B1">
      <w:pPr>
        <w:pStyle w:val="Nagwek3"/>
      </w:pPr>
      <w:bookmarkStart w:id="99" w:name="_Toc18404280"/>
      <w:r>
        <w:t>Czy struktura list definicji jest poprawna?</w:t>
      </w:r>
      <w:bookmarkEnd w:id="99"/>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11" w:anchor="_1.3.1_-_Informacje" w:history="1">
        <w:r>
          <w:rPr>
            <w:rStyle w:val="Hipercze"/>
          </w:rPr>
          <w:t>1.3.1</w:t>
        </w:r>
      </w:hyperlink>
      <w:r>
        <w:t xml:space="preserve"> - Poziom „A”</w:t>
      </w:r>
    </w:p>
    <w:p w:rsidR="00E15B19" w:rsidRDefault="00E15B19" w:rsidP="00E15B19">
      <w:r>
        <w:t xml:space="preserve">Sprawdź, czy we wszystkich listach definicji element </w:t>
      </w:r>
      <w:proofErr w:type="spellStart"/>
      <w:r>
        <w:t>dd</w:t>
      </w:r>
      <w:proofErr w:type="spellEnd"/>
      <w:r>
        <w:t xml:space="preserve"> jest poprzedzony elementem </w:t>
      </w:r>
      <w:proofErr w:type="spellStart"/>
      <w:r>
        <w:t>dt</w:t>
      </w:r>
      <w:proofErr w:type="spellEnd"/>
      <w:r>
        <w:t>. Jeśli na stronie nie ma list definicji wówczas należy wybrać odpowiedź NIE DOTYCZY</w:t>
      </w:r>
    </w:p>
    <w:p w:rsidR="00E15B19" w:rsidRDefault="00E15B19" w:rsidP="001D15B1">
      <w:pPr>
        <w:pStyle w:val="Nagwek3"/>
      </w:pPr>
      <w:bookmarkStart w:id="100" w:name="_Toc18404285"/>
      <w:r>
        <w:t>Czy jest mechanizm automatycznie odświeżający stronę?</w:t>
      </w:r>
      <w:bookmarkEnd w:id="100"/>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2" w:anchor="_2.2.1_-_Możliwość" w:history="1">
        <w:r>
          <w:rPr>
            <w:rStyle w:val="Hipercze"/>
          </w:rPr>
          <w:t>2.2.1</w:t>
        </w:r>
      </w:hyperlink>
      <w:r>
        <w:t xml:space="preserve">, </w:t>
      </w:r>
      <w:hyperlink r:id="rId113" w:anchor="_2.2.2_-_Wstrzymywanie" w:history="1">
        <w:r>
          <w:rPr>
            <w:rStyle w:val="Hipercze"/>
          </w:rPr>
          <w:t>2.2.2</w:t>
        </w:r>
      </w:hyperlink>
      <w:r>
        <w:t xml:space="preserve"> - Poziom „A”</w:t>
      </w:r>
    </w:p>
    <w:p w:rsidR="00E15B19" w:rsidRDefault="00E15B19" w:rsidP="00E15B19">
      <w:r>
        <w:t>Sprawdź, czy w przypadku, gdy w kodzie HTML strony są wskazane elementy powodujące jej automatyczne odświeżanie, to jest to absolutnie konieczne dla zrozumienia informacji, lub dla konkretnej funkcjonalności, lub czy użytkownik może dowolnie zatrzymać i uruchomić to działanie bądź zmienić przedział czasowy pomiędzy poszczególnymi odświeżeniami do okresu ponad 20 godzin.</w:t>
      </w:r>
    </w:p>
    <w:p w:rsidR="00E15B19" w:rsidRDefault="00E15B19" w:rsidP="001D15B1">
      <w:pPr>
        <w:pStyle w:val="Nagwek3"/>
      </w:pPr>
      <w:bookmarkStart w:id="101" w:name="_Toc18404286"/>
      <w:r>
        <w:t xml:space="preserve">Czy jest mechanizm automatycznie </w:t>
      </w:r>
      <w:proofErr w:type="spellStart"/>
      <w:r>
        <w:t>przekierowującego</w:t>
      </w:r>
      <w:proofErr w:type="spellEnd"/>
      <w:r>
        <w:t xml:space="preserve"> stronę do innego adresu?</w:t>
      </w:r>
      <w:bookmarkEnd w:id="101"/>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4" w:anchor="_2.2.1_-_Możliwość" w:history="1">
        <w:r>
          <w:rPr>
            <w:rStyle w:val="Hipercze"/>
          </w:rPr>
          <w:t>2.2.1</w:t>
        </w:r>
      </w:hyperlink>
      <w:r>
        <w:t xml:space="preserve"> - Poziom „A”</w:t>
      </w:r>
    </w:p>
    <w:p w:rsidR="00E15B19" w:rsidRDefault="00E15B19" w:rsidP="00E15B19">
      <w:r>
        <w:t xml:space="preserve">Sprawdź, czy w przypadku, gdy w kodzie strony są elementy powodujące jej automatyczne </w:t>
      </w:r>
      <w:proofErr w:type="spellStart"/>
      <w:r>
        <w:t>przekierowanie</w:t>
      </w:r>
      <w:proofErr w:type="spellEnd"/>
      <w:r>
        <w:t xml:space="preserve"> do innej strony czy innego adresu </w:t>
      </w:r>
      <w:proofErr w:type="spellStart"/>
      <w:r w:rsidRPr="00C02951">
        <w:rPr>
          <w:rFonts w:cstheme="minorHAnsi"/>
        </w:rPr>
        <w:t>www</w:t>
      </w:r>
      <w:proofErr w:type="spellEnd"/>
      <w:r w:rsidRPr="00C02951">
        <w:rPr>
          <w:rFonts w:cstheme="minorHAnsi"/>
        </w:rPr>
        <w:t xml:space="preserve"> (typu </w:t>
      </w:r>
      <w:r w:rsidRPr="00C02951">
        <w:rPr>
          <w:rFonts w:cstheme="minorHAnsi"/>
          <w:color w:val="34495E"/>
          <w:shd w:val="clear" w:color="auto" w:fill="FFFFFF"/>
        </w:rPr>
        <w:t xml:space="preserve">&lt;meta </w:t>
      </w:r>
      <w:proofErr w:type="spellStart"/>
      <w:r w:rsidRPr="00C02951">
        <w:rPr>
          <w:rFonts w:cstheme="minorHAnsi"/>
          <w:color w:val="34495E"/>
          <w:shd w:val="clear" w:color="auto" w:fill="FFFFFF"/>
        </w:rPr>
        <w:t>http-equiv="refresh</w:t>
      </w:r>
      <w:proofErr w:type="spellEnd"/>
      <w:r w:rsidRPr="00C02951">
        <w:rPr>
          <w:rFonts w:cstheme="minorHAnsi"/>
          <w:color w:val="34495E"/>
          <w:shd w:val="clear" w:color="auto" w:fill="FFFFFF"/>
        </w:rPr>
        <w:t xml:space="preserve">" content="5; </w:t>
      </w:r>
      <w:proofErr w:type="spellStart"/>
      <w:r w:rsidRPr="00C02951">
        <w:rPr>
          <w:rFonts w:cstheme="minorHAnsi"/>
          <w:color w:val="34495E"/>
          <w:shd w:val="clear" w:color="auto" w:fill="FFFFFF"/>
        </w:rPr>
        <w:t>URL=</w:t>
      </w:r>
      <w:hyperlink r:id="rId115" w:history="1">
        <w:r w:rsidRPr="00C02951">
          <w:rPr>
            <w:rStyle w:val="Hipercze"/>
            <w:rFonts w:cstheme="minorHAnsi"/>
            <w:shd w:val="clear" w:color="auto" w:fill="FFFFFF"/>
          </w:rPr>
          <w:t>http</w:t>
        </w:r>
        <w:proofErr w:type="spellEnd"/>
        <w:r w:rsidRPr="00C02951">
          <w:rPr>
            <w:rStyle w:val="Hipercze"/>
            <w:rFonts w:cstheme="minorHAnsi"/>
            <w:shd w:val="clear" w:color="auto" w:fill="FFFFFF"/>
          </w:rPr>
          <w:t>://adres.pl/innastrona/"&gt;</w:t>
        </w:r>
      </w:hyperlink>
      <w:r w:rsidRPr="00C02951">
        <w:rPr>
          <w:rFonts w:cstheme="minorHAnsi"/>
        </w:rPr>
        <w:t>), to jest</w:t>
      </w:r>
      <w:r>
        <w:t xml:space="preserve"> to absolutnie konieczne dla zrozumienia informacji lub dla konkretnej funkcjonalności, lub czy użytkownik może dowolnie opóźnić, zatrzymać i uruchomić to działanie.</w:t>
      </w:r>
    </w:p>
    <w:p w:rsidR="00E15B19" w:rsidRDefault="00E15B19" w:rsidP="001D15B1">
      <w:pPr>
        <w:pStyle w:val="Nagwek3"/>
      </w:pPr>
      <w:bookmarkStart w:id="102" w:name="_Toc18404287"/>
      <w:r>
        <w:lastRenderedPageBreak/>
        <w:t>Czy na stronie są elementy HTML niepoprawnie użyte w celu zmiany prezentacji?</w:t>
      </w:r>
      <w:bookmarkEnd w:id="102"/>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16" w:anchor="_1.3.1_-_Informacje" w:history="1">
        <w:r>
          <w:rPr>
            <w:rStyle w:val="Hipercze"/>
          </w:rPr>
          <w:t>1.3.1</w:t>
        </w:r>
      </w:hyperlink>
      <w:r>
        <w:t xml:space="preserve"> - Poziom „A”</w:t>
      </w:r>
    </w:p>
    <w:p w:rsidR="00E15B19" w:rsidRDefault="00E15B19" w:rsidP="00E15B19">
      <w:r>
        <w:t>Sprawdź, czy znaczniki HTML są użyte zgodne z ich przeznaczeniem, a nie jedynie w celu zmiany prezentacji elementów na stronie.</w:t>
      </w:r>
    </w:p>
    <w:p w:rsidR="00E15B19" w:rsidRDefault="00E15B19" w:rsidP="00E15B19">
      <w:r>
        <w:t>Znaczniki HTML powinny być używane zgodnie z ich przeznaczeniem. Przykładowo ramka, która otacza blok pól w formularzu (</w:t>
      </w:r>
      <w:proofErr w:type="spellStart"/>
      <w:r>
        <w:t>fieldset</w:t>
      </w:r>
      <w:proofErr w:type="spellEnd"/>
      <w:r>
        <w:t>) nie powinna być używana do wyróżnienia fragmentu tekstu czy innej elementu. Dotyczy to wszystkich znaczników, które można użyć do zmiany wyglądu prezentowanych informacji.</w:t>
      </w:r>
    </w:p>
    <w:p w:rsidR="00E15B19" w:rsidRDefault="00E15B19" w:rsidP="001D15B1">
      <w:pPr>
        <w:pStyle w:val="Nagwek3"/>
      </w:pPr>
      <w:bookmarkStart w:id="103" w:name="_Toc18404288"/>
      <w:r>
        <w:t>Czy została zachowana dostępność dokumentów do pobrania?</w:t>
      </w:r>
      <w:bookmarkEnd w:id="103"/>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17" w:anchor="_1.1.1_-_Treść" w:history="1">
        <w:r>
          <w:rPr>
            <w:rStyle w:val="Hipercze"/>
          </w:rPr>
          <w:t>1.1.1</w:t>
        </w:r>
      </w:hyperlink>
      <w:r>
        <w:t xml:space="preserve">, </w:t>
      </w:r>
      <w:hyperlink r:id="rId118" w:anchor="_1.3.1_-_Informacje" w:history="1">
        <w:r>
          <w:rPr>
            <w:rStyle w:val="Hipercze"/>
          </w:rPr>
          <w:t>1.3.1</w:t>
        </w:r>
      </w:hyperlink>
      <w:r>
        <w:t xml:space="preserve">, </w:t>
      </w:r>
      <w:hyperlink r:id="rId119" w:anchor="_1.3.2_-_Zrozumiała" w:history="1">
        <w:r>
          <w:rPr>
            <w:rStyle w:val="Hipercze"/>
          </w:rPr>
          <w:t>1.3.2</w:t>
        </w:r>
      </w:hyperlink>
      <w:r>
        <w:t xml:space="preserve">, </w:t>
      </w:r>
      <w:hyperlink r:id="rId120" w:anchor="_3.1.1_-_Język" w:history="1">
        <w:r>
          <w:rPr>
            <w:rStyle w:val="Hipercze"/>
          </w:rPr>
          <w:t>3.1.1</w:t>
        </w:r>
      </w:hyperlink>
      <w:r>
        <w:t xml:space="preserve">, </w:t>
      </w:r>
      <w:hyperlink r:id="rId121" w:anchor="_4.1.2_-_Nazwa," w:history="1">
        <w:r>
          <w:rPr>
            <w:rStyle w:val="Hipercze"/>
          </w:rPr>
          <w:t>4.1.2</w:t>
        </w:r>
      </w:hyperlink>
      <w:r>
        <w:t xml:space="preserve"> - Poziom „A”</w:t>
      </w:r>
    </w:p>
    <w:p w:rsidR="00E15B19" w:rsidRDefault="00E15B19" w:rsidP="00E15B19">
      <w:r>
        <w:t>Sprawdź, czy dokumenty do pobrania w serwisie są dostępne lub czy posiadają dostępną alternatywę. W przypadku gdy nie ma dokumentów do pobrania należy wybrać odpowiedź NIE DOTYCZY</w:t>
      </w:r>
    </w:p>
    <w:p w:rsidR="00E15B19" w:rsidRDefault="00E15B19" w:rsidP="001D15B1">
      <w:pPr>
        <w:pStyle w:val="Nagwek3"/>
      </w:pPr>
      <w:bookmarkStart w:id="104" w:name="_Toc18404289"/>
      <w:r>
        <w:t>Czy na stronie wszystkie ramki mają tytuły?</w:t>
      </w:r>
      <w:bookmarkEnd w:id="104"/>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22" w:anchor="_2.4.1_-_Możliwość" w:history="1">
        <w:r>
          <w:rPr>
            <w:rStyle w:val="Hipercze"/>
          </w:rPr>
          <w:t>2.4.1</w:t>
        </w:r>
      </w:hyperlink>
      <w:r>
        <w:t xml:space="preserve">, </w:t>
      </w:r>
      <w:hyperlink r:id="rId123" w:anchor="_4.1.2_-_Nazwa," w:history="1">
        <w:r>
          <w:rPr>
            <w:rStyle w:val="Hipercze"/>
          </w:rPr>
          <w:t>4.1.2</w:t>
        </w:r>
      </w:hyperlink>
      <w:r>
        <w:t xml:space="preserve"> - Poziom „A”</w:t>
      </w:r>
    </w:p>
    <w:p w:rsidR="00E15B19" w:rsidRDefault="00E15B19" w:rsidP="00E15B19">
      <w:r>
        <w:t xml:space="preserve">Sprawdź, czy na wszystkich stronach, w których kodzie HTML znajdują się znaczniki </w:t>
      </w:r>
      <w:proofErr w:type="spellStart"/>
      <w:r>
        <w:t>frame</w:t>
      </w:r>
      <w:proofErr w:type="spellEnd"/>
      <w:r>
        <w:t xml:space="preserve"> lub </w:t>
      </w:r>
      <w:proofErr w:type="spellStart"/>
      <w:r>
        <w:t>iframe</w:t>
      </w:r>
      <w:proofErr w:type="spellEnd"/>
      <w:r>
        <w:t xml:space="preserve">, każdy z nich ma </w:t>
      </w:r>
      <w:r w:rsidR="00E949EF">
        <w:t xml:space="preserve">(jeśli jest to niezbędne) </w:t>
      </w:r>
      <w:r>
        <w:t>obecny i poprawnie sformułowany atrybut „</w:t>
      </w:r>
      <w:proofErr w:type="spellStart"/>
      <w:r>
        <w:t>title</w:t>
      </w:r>
      <w:proofErr w:type="spellEnd"/>
      <w:r>
        <w:t>” oddający zawartość prezentowaną w ramce.</w:t>
      </w:r>
    </w:p>
    <w:p w:rsidR="00E15B19" w:rsidRDefault="00E15B19" w:rsidP="001D15B1">
      <w:pPr>
        <w:pStyle w:val="Nagwek3"/>
      </w:pPr>
      <w:bookmarkStart w:id="105" w:name="_Toc18404290"/>
      <w:r>
        <w:t>Czy rozmiar czcionek w elementach formularzy jest definiowany tylko w jednostkach względnych?</w:t>
      </w:r>
      <w:bookmarkEnd w:id="105"/>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24" w:anchor="_1.4.4_-_Zmiana" w:history="1">
        <w:r>
          <w:rPr>
            <w:rStyle w:val="Hipercze"/>
          </w:rPr>
          <w:t>1.4.4</w:t>
        </w:r>
      </w:hyperlink>
      <w:r>
        <w:t xml:space="preserve"> - Poziom „AA”</w:t>
      </w:r>
    </w:p>
    <w:p w:rsidR="00E15B19" w:rsidRDefault="00E15B19" w:rsidP="00E15B19">
      <w:pPr>
        <w:spacing w:after="0"/>
      </w:pPr>
      <w:r>
        <w:t>Badanie dotyczy następujących właściwości w definicjach CSS:</w:t>
      </w:r>
    </w:p>
    <w:p w:rsidR="00E15B19" w:rsidRDefault="00E15B19" w:rsidP="00E15B19">
      <w:pPr>
        <w:spacing w:after="0" w:line="240" w:lineRule="auto"/>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0"/>
        </w:numPr>
        <w:spacing w:after="0" w:line="240" w:lineRule="auto"/>
      </w:pPr>
      <w:r>
        <w:lastRenderedPageBreak/>
        <w:t>pt (punkt)</w:t>
      </w:r>
    </w:p>
    <w:p w:rsidR="00E15B19" w:rsidRDefault="00E15B19" w:rsidP="00D04BAC">
      <w:pPr>
        <w:pStyle w:val="Akapitzlist"/>
        <w:numPr>
          <w:ilvl w:val="0"/>
          <w:numId w:val="10"/>
        </w:numPr>
        <w:spacing w:after="0" w:line="240" w:lineRule="auto"/>
      </w:pPr>
      <w:proofErr w:type="spellStart"/>
      <w:r>
        <w:t>pc</w:t>
      </w:r>
      <w:proofErr w:type="spellEnd"/>
      <w:r>
        <w:t xml:space="preserve"> (pica)</w:t>
      </w:r>
    </w:p>
    <w:p w:rsidR="00E15B19" w:rsidRDefault="00E15B19" w:rsidP="00D04BAC">
      <w:pPr>
        <w:pStyle w:val="Akapitzlist"/>
        <w:numPr>
          <w:ilvl w:val="0"/>
          <w:numId w:val="10"/>
        </w:numPr>
        <w:spacing w:after="0" w:line="240" w:lineRule="auto"/>
      </w:pPr>
      <w:proofErr w:type="spellStart"/>
      <w:r>
        <w:t>px</w:t>
      </w:r>
      <w:proofErr w:type="spellEnd"/>
      <w:r>
        <w:t xml:space="preserve"> (</w:t>
      </w:r>
      <w:proofErr w:type="spellStart"/>
      <w:r>
        <w:t>pixel</w:t>
      </w:r>
      <w:proofErr w:type="spellEnd"/>
      <w:r>
        <w:t>)</w:t>
      </w:r>
    </w:p>
    <w:p w:rsidR="00E15B19" w:rsidRDefault="00E15B19" w:rsidP="00D04BAC">
      <w:pPr>
        <w:pStyle w:val="Akapitzlist"/>
        <w:numPr>
          <w:ilvl w:val="0"/>
          <w:numId w:val="10"/>
        </w:numPr>
        <w:spacing w:after="0" w:line="240" w:lineRule="auto"/>
      </w:pPr>
      <w:r>
        <w:lastRenderedPageBreak/>
        <w:t>cm (centymetr)</w:t>
      </w:r>
    </w:p>
    <w:p w:rsidR="00E15B19" w:rsidRDefault="00E15B19" w:rsidP="00D04BAC">
      <w:pPr>
        <w:pStyle w:val="Akapitzlist"/>
        <w:numPr>
          <w:ilvl w:val="0"/>
          <w:numId w:val="10"/>
        </w:numPr>
        <w:spacing w:after="0" w:line="240" w:lineRule="auto"/>
      </w:pPr>
      <w:r>
        <w:t>mm (</w:t>
      </w:r>
      <w:proofErr w:type="spellStart"/>
      <w:r>
        <w:t>millimetr</w:t>
      </w:r>
      <w:proofErr w:type="spellEnd"/>
      <w:r>
        <w:t>)</w:t>
      </w:r>
    </w:p>
    <w:p w:rsidR="00E15B19" w:rsidRDefault="00E15B19" w:rsidP="00D04BAC">
      <w:pPr>
        <w:pStyle w:val="Akapitzlist"/>
        <w:numPr>
          <w:ilvl w:val="0"/>
          <w:numId w:val="10"/>
        </w:numPr>
        <w:spacing w:after="0" w:line="240" w:lineRule="auto"/>
      </w:pPr>
      <w:proofErr w:type="spellStart"/>
      <w:r>
        <w:t>in</w:t>
      </w:r>
      <w:proofErr w:type="spellEnd"/>
      <w:r>
        <w:t xml:space="preserve"> (cal)</w:t>
      </w:r>
    </w:p>
    <w:p w:rsidR="00E15B19" w:rsidRDefault="00E15B19" w:rsidP="00E15B19">
      <w:pPr>
        <w:spacing w:after="0"/>
        <w:sectPr w:rsidR="00E15B19">
          <w:type w:val="continuous"/>
          <w:pgSz w:w="11906" w:h="16838"/>
          <w:pgMar w:top="1418" w:right="1418" w:bottom="1648" w:left="1418" w:header="539" w:footer="1418" w:gutter="0"/>
          <w:cols w:num="2" w:space="708"/>
        </w:sectPr>
      </w:pPr>
    </w:p>
    <w:p w:rsidR="00E15B19" w:rsidRDefault="00E15B19" w:rsidP="00E15B19">
      <w:r>
        <w:lastRenderedPageBreak/>
        <w:t xml:space="preserve">Sprawdź, czy w przypadku obecności powyższych właściwości w definicjach stylów nie są one stosowane do definiowania rozmiaru czcionek w elementach formularzy ( selektory </w:t>
      </w:r>
      <w:proofErr w:type="spellStart"/>
      <w:r>
        <w:t>input</w:t>
      </w:r>
      <w:proofErr w:type="spellEnd"/>
      <w:r>
        <w:t xml:space="preserve">, </w:t>
      </w:r>
      <w:proofErr w:type="spellStart"/>
      <w:r>
        <w:t>textarea</w:t>
      </w:r>
      <w:proofErr w:type="spellEnd"/>
      <w:r>
        <w:t xml:space="preserve">, </w:t>
      </w:r>
      <w:proofErr w:type="spellStart"/>
      <w:r>
        <w:t>select</w:t>
      </w:r>
      <w:proofErr w:type="spellEnd"/>
      <w:r>
        <w:t xml:space="preserve">, </w:t>
      </w:r>
      <w:proofErr w:type="spellStart"/>
      <w:r>
        <w:t>button</w:t>
      </w:r>
      <w:proofErr w:type="spellEnd"/>
      <w:r>
        <w:t>).</w:t>
      </w:r>
    </w:p>
    <w:p w:rsidR="00E15B19" w:rsidRDefault="00E15B19" w:rsidP="00E15B19">
      <w:r>
        <w:t xml:space="preserve">Jeśli w arkuszu stylów zdefiniowany jest sposób prezentowania pól formularzy należy sprawdzić, czy rozmiar czcionki jest zdefiniowany jedynie w jednostkach proporcjonalnych takich jak </w:t>
      </w:r>
      <w:r w:rsidR="00EE1630">
        <w:t xml:space="preserve">„rem”, </w:t>
      </w:r>
      <w:proofErr w:type="spellStart"/>
      <w:r>
        <w:t>„e</w:t>
      </w:r>
      <w:proofErr w:type="spellEnd"/>
      <w:r>
        <w:t xml:space="preserve">m” czy „ex”. </w:t>
      </w:r>
    </w:p>
    <w:p w:rsidR="00E15B19" w:rsidRDefault="00E15B19" w:rsidP="001D15B1">
      <w:pPr>
        <w:pStyle w:val="Nagwek3"/>
      </w:pPr>
      <w:bookmarkStart w:id="106" w:name="_Toc18404292"/>
      <w:r>
        <w:lastRenderedPageBreak/>
        <w:t>Czy na stronie są informacje generowane poprzez arkusze stylów bez dostępnej alternatywy?</w:t>
      </w:r>
      <w:bookmarkEnd w:id="106"/>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25" w:anchor="_1.1.1_-_Treść" w:history="1">
        <w:r>
          <w:rPr>
            <w:rStyle w:val="Hipercze"/>
          </w:rPr>
          <w:t>1.1.1</w:t>
        </w:r>
      </w:hyperlink>
      <w:r>
        <w:t xml:space="preserve">, </w:t>
      </w:r>
      <w:hyperlink r:id="rId126" w:anchor="_1.3.1_-_Informacje" w:history="1">
        <w:r>
          <w:rPr>
            <w:rStyle w:val="Hipercze"/>
          </w:rPr>
          <w:t>1.3.1</w:t>
        </w:r>
      </w:hyperlink>
      <w:r>
        <w:t xml:space="preserve"> - Poziom „A”</w:t>
      </w:r>
    </w:p>
    <w:p w:rsidR="00E15B19" w:rsidRDefault="00E15B19" w:rsidP="00E15B19">
      <w:r>
        <w:t>Sprawdź, czy w przypadku obecności w arkuszu stylów właściwości „</w:t>
      </w:r>
      <w:proofErr w:type="spellStart"/>
      <w:r>
        <w:t>content</w:t>
      </w:r>
      <w:proofErr w:type="spellEnd"/>
      <w:r>
        <w:t>”</w:t>
      </w:r>
      <w:r w:rsidR="008E097F">
        <w:t xml:space="preserve"> (za wyjątkiem ikon zawartych w plikach czcionek)</w:t>
      </w:r>
      <w:r>
        <w:t>, przekazana treść nie niesie znaczącej informacji bądź czy niesiona informacja jest dostępna również w inny sposób.</w:t>
      </w:r>
    </w:p>
    <w:p w:rsidR="00E15B19" w:rsidRDefault="00E15B19" w:rsidP="001D15B1">
      <w:pPr>
        <w:pStyle w:val="Nagwek3"/>
      </w:pPr>
      <w:bookmarkStart w:id="107" w:name="_Toc18404293"/>
      <w:bookmarkStart w:id="108" w:name="_Toc484066205"/>
      <w:r>
        <w:t>Czy wszystkie elementy HTML są poprawnie użyte zgodnie ze swoim przeznaczeniem?</w:t>
      </w:r>
      <w:bookmarkEnd w:id="107"/>
      <w:bookmarkEnd w:id="108"/>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27" w:anchor="_1.3.1_-_Informacje" w:history="1">
        <w:r>
          <w:rPr>
            <w:rStyle w:val="Hipercze"/>
          </w:rPr>
          <w:t>1.3.1</w:t>
        </w:r>
      </w:hyperlink>
      <w:r>
        <w:t xml:space="preserve">, </w:t>
      </w:r>
      <w:hyperlink r:id="rId128" w:anchor="_2.1.1_-_Klawiatura" w:history="1">
        <w:r>
          <w:rPr>
            <w:rStyle w:val="Hipercze"/>
          </w:rPr>
          <w:t>2.1.1</w:t>
        </w:r>
      </w:hyperlink>
      <w:r>
        <w:t xml:space="preserve">, </w:t>
      </w:r>
      <w:hyperlink r:id="rId129" w:anchor="_4.1.2_-_Nazwa," w:history="1">
        <w:r>
          <w:rPr>
            <w:rStyle w:val="Hipercze"/>
          </w:rPr>
          <w:t>4.1.2</w:t>
        </w:r>
      </w:hyperlink>
      <w:r>
        <w:t xml:space="preserve"> - Poziom „A”</w:t>
      </w:r>
    </w:p>
    <w:p w:rsidR="00E15B19" w:rsidRDefault="00E15B19" w:rsidP="00E15B19">
      <w:r>
        <w:t xml:space="preserve">Sprawdź, czy w przypadku gdy na stronie znajduje się jakiś element, który po kliknięciu myszką lub przejęciu </w:t>
      </w:r>
      <w:proofErr w:type="spellStart"/>
      <w:r>
        <w:t>fokusa</w:t>
      </w:r>
      <w:proofErr w:type="spellEnd"/>
      <w:r>
        <w:t xml:space="preserve"> powoduje uruchomienie akcji takiej jak wyświetlenie informacji, zatwierdzenie formularza, przejście do innej strony, otwarcie nowego okna, generowanie treści itp., jest to element znajdujący się na poniższej liście:</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0"/>
        </w:numPr>
        <w:spacing w:after="0" w:line="240" w:lineRule="auto"/>
      </w:pPr>
      <w:r>
        <w:lastRenderedPageBreak/>
        <w:t xml:space="preserve">a, </w:t>
      </w:r>
    </w:p>
    <w:p w:rsidR="00E15B19" w:rsidRDefault="00E15B19" w:rsidP="00D04BAC">
      <w:pPr>
        <w:pStyle w:val="Akapitzlist"/>
        <w:numPr>
          <w:ilvl w:val="0"/>
          <w:numId w:val="10"/>
        </w:numPr>
        <w:spacing w:after="0" w:line="240" w:lineRule="auto"/>
      </w:pPr>
      <w:proofErr w:type="spellStart"/>
      <w:r>
        <w:t>area</w:t>
      </w:r>
      <w:proofErr w:type="spellEnd"/>
      <w:r>
        <w:t xml:space="preserve">, </w:t>
      </w:r>
    </w:p>
    <w:p w:rsidR="00E15B19" w:rsidRDefault="00E15B19" w:rsidP="00D04BAC">
      <w:pPr>
        <w:pStyle w:val="Akapitzlist"/>
        <w:numPr>
          <w:ilvl w:val="0"/>
          <w:numId w:val="10"/>
        </w:numPr>
        <w:spacing w:after="0" w:line="240" w:lineRule="auto"/>
        <w:rPr>
          <w:lang w:val="en-US"/>
        </w:rPr>
      </w:pPr>
      <w:r>
        <w:rPr>
          <w:lang w:val="en-US"/>
        </w:rPr>
        <w:t xml:space="preserve">button </w:t>
      </w:r>
      <w:proofErr w:type="spellStart"/>
      <w:r>
        <w:rPr>
          <w:lang w:val="en-US"/>
        </w:rPr>
        <w:t>lub</w:t>
      </w:r>
      <w:proofErr w:type="spellEnd"/>
      <w:r>
        <w:rPr>
          <w:lang w:val="en-US"/>
        </w:rPr>
        <w:t xml:space="preserve"> input type button, </w:t>
      </w:r>
    </w:p>
    <w:p w:rsidR="00E15B19" w:rsidRDefault="00E15B19" w:rsidP="00D04BAC">
      <w:pPr>
        <w:pStyle w:val="Akapitzlist"/>
        <w:numPr>
          <w:ilvl w:val="0"/>
          <w:numId w:val="10"/>
        </w:numPr>
        <w:spacing w:after="0" w:line="240" w:lineRule="auto"/>
      </w:pPr>
      <w:proofErr w:type="spellStart"/>
      <w:r>
        <w:t>submit</w:t>
      </w:r>
      <w:proofErr w:type="spellEnd"/>
      <w:r>
        <w:t xml:space="preserve">, </w:t>
      </w:r>
    </w:p>
    <w:p w:rsidR="00E15B19" w:rsidRDefault="00E15B19" w:rsidP="00D04BAC">
      <w:pPr>
        <w:pStyle w:val="Akapitzlist"/>
        <w:numPr>
          <w:ilvl w:val="0"/>
          <w:numId w:val="10"/>
        </w:numPr>
        <w:spacing w:after="0" w:line="240" w:lineRule="auto"/>
      </w:pPr>
      <w:r>
        <w:t xml:space="preserve">reset, </w:t>
      </w:r>
    </w:p>
    <w:p w:rsidR="00E15B19" w:rsidRDefault="00E15B19" w:rsidP="00D04BAC">
      <w:pPr>
        <w:pStyle w:val="Akapitzlist"/>
        <w:numPr>
          <w:ilvl w:val="0"/>
          <w:numId w:val="10"/>
        </w:numPr>
        <w:spacing w:after="0" w:line="240" w:lineRule="auto"/>
      </w:pPr>
      <w:r>
        <w:t xml:space="preserve">file, </w:t>
      </w:r>
    </w:p>
    <w:p w:rsidR="00E15B19" w:rsidRDefault="00E15B19" w:rsidP="00D04BAC">
      <w:pPr>
        <w:pStyle w:val="Akapitzlist"/>
        <w:numPr>
          <w:ilvl w:val="0"/>
          <w:numId w:val="10"/>
        </w:numPr>
        <w:spacing w:after="0" w:line="240" w:lineRule="auto"/>
      </w:pPr>
      <w:proofErr w:type="spellStart"/>
      <w:r>
        <w:lastRenderedPageBreak/>
        <w:t>image</w:t>
      </w:r>
      <w:proofErr w:type="spellEnd"/>
      <w:r>
        <w:t xml:space="preserve">, </w:t>
      </w:r>
    </w:p>
    <w:p w:rsidR="00E15B19" w:rsidRDefault="00E15B19" w:rsidP="00D04BAC">
      <w:pPr>
        <w:pStyle w:val="Akapitzlist"/>
        <w:numPr>
          <w:ilvl w:val="0"/>
          <w:numId w:val="10"/>
        </w:numPr>
        <w:spacing w:after="0" w:line="240" w:lineRule="auto"/>
      </w:pPr>
      <w:proofErr w:type="spellStart"/>
      <w:r>
        <w:t>password</w:t>
      </w:r>
      <w:proofErr w:type="spellEnd"/>
      <w:r>
        <w:t xml:space="preserve">, </w:t>
      </w:r>
    </w:p>
    <w:p w:rsidR="00E15B19" w:rsidRDefault="00E15B19" w:rsidP="00D04BAC">
      <w:pPr>
        <w:pStyle w:val="Akapitzlist"/>
        <w:numPr>
          <w:ilvl w:val="0"/>
          <w:numId w:val="10"/>
        </w:numPr>
        <w:spacing w:after="0" w:line="240" w:lineRule="auto"/>
      </w:pPr>
      <w:r>
        <w:t xml:space="preserve">radio, </w:t>
      </w:r>
    </w:p>
    <w:p w:rsidR="00E15B19" w:rsidRDefault="00E15B19" w:rsidP="00D04BAC">
      <w:pPr>
        <w:pStyle w:val="Akapitzlist"/>
        <w:numPr>
          <w:ilvl w:val="0"/>
          <w:numId w:val="10"/>
        </w:numPr>
        <w:spacing w:after="0" w:line="240" w:lineRule="auto"/>
      </w:pPr>
      <w:proofErr w:type="spellStart"/>
      <w:r>
        <w:t>checkbox</w:t>
      </w:r>
      <w:proofErr w:type="spellEnd"/>
      <w:r>
        <w:t xml:space="preserve">, </w:t>
      </w:r>
    </w:p>
    <w:p w:rsidR="00E15B19" w:rsidRDefault="00E15B19" w:rsidP="00D04BAC">
      <w:pPr>
        <w:pStyle w:val="Akapitzlist"/>
        <w:numPr>
          <w:ilvl w:val="0"/>
          <w:numId w:val="10"/>
        </w:numPr>
        <w:spacing w:after="0" w:line="240" w:lineRule="auto"/>
      </w:pPr>
      <w:proofErr w:type="spellStart"/>
      <w:r>
        <w:t>select</w:t>
      </w:r>
      <w:proofErr w:type="spellEnd"/>
      <w:r>
        <w:t xml:space="preserve"> </w:t>
      </w:r>
    </w:p>
    <w:p w:rsidR="00E15B19" w:rsidRDefault="00E15B19" w:rsidP="00E15B19">
      <w:pPr>
        <w:spacing w:after="0" w:line="240" w:lineRule="auto"/>
        <w:sectPr w:rsidR="00E15B19">
          <w:type w:val="continuous"/>
          <w:pgSz w:w="11906" w:h="16838"/>
          <w:pgMar w:top="1418" w:right="1418" w:bottom="1648" w:left="1418" w:header="539" w:footer="1418" w:gutter="0"/>
          <w:cols w:num="2" w:space="708" w:equalWidth="0">
            <w:col w:w="4181" w:space="708"/>
            <w:col w:w="4181"/>
          </w:cols>
        </w:sectPr>
      </w:pPr>
    </w:p>
    <w:p w:rsidR="00E15B19" w:rsidRDefault="00E15B19" w:rsidP="00E15B19">
      <w:r>
        <w:lastRenderedPageBreak/>
        <w:t xml:space="preserve">lub czy istnieje inna możliwość uruchomienia </w:t>
      </w:r>
      <w:r w:rsidR="00E365B0">
        <w:t xml:space="preserve">takiej samej </w:t>
      </w:r>
      <w:r>
        <w:t>akcji za pomocą jednego z powyższych elementów.</w:t>
      </w:r>
    </w:p>
    <w:p w:rsidR="00E15B19" w:rsidRDefault="00E15B19" w:rsidP="001D15B1">
      <w:pPr>
        <w:pStyle w:val="Nagwek3"/>
      </w:pPr>
      <w:r>
        <w:t xml:space="preserve">Czy cytaty są poprawne sygnalizowane w kodzie HTML?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0" w:anchor="_1.3.1_-_Informacje" w:history="1">
        <w:r>
          <w:rPr>
            <w:rStyle w:val="Hipercze"/>
          </w:rPr>
          <w:t>1.3.1</w:t>
        </w:r>
      </w:hyperlink>
      <w:r>
        <w:t xml:space="preserve"> - Poziom „A”</w:t>
      </w:r>
    </w:p>
    <w:p w:rsidR="00E15B19" w:rsidRDefault="00E15B19" w:rsidP="00E15B19">
      <w:r>
        <w:t>Sprawdź, czy we wszystkich przypadkach gdy na stronie znajduje się cytat, jest znajduje się on w znaczniku &lt;q&gt; lub &lt;</w:t>
      </w:r>
      <w:proofErr w:type="spellStart"/>
      <w:r>
        <w:t>blockquote</w:t>
      </w:r>
      <w:proofErr w:type="spellEnd"/>
      <w:r>
        <w:t>&gt;</w:t>
      </w:r>
    </w:p>
    <w:p w:rsidR="00E15B19" w:rsidRDefault="00E15B19" w:rsidP="001D15B1">
      <w:pPr>
        <w:pStyle w:val="Nagwek3"/>
      </w:pPr>
      <w:r>
        <w:t>Czy dodatkowe informacje pojawiające się na ekranie gdy kursor przemieszcza się nad elementem interfejsu, lub gdy element interfejsu przyjmuje fokus, mogą być w pełni kontrolowane przez użytkownika?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1" w:anchor="_1.4.13_–_Treści" w:history="1">
        <w:r>
          <w:rPr>
            <w:rStyle w:val="Hipercze"/>
          </w:rPr>
          <w:t>1.4.13</w:t>
        </w:r>
      </w:hyperlink>
      <w:r>
        <w:t xml:space="preserve"> - Poziom „AA”</w:t>
      </w:r>
    </w:p>
    <w:p w:rsidR="00E15B19" w:rsidRDefault="00E15B19" w:rsidP="00E15B19">
      <w:pPr>
        <w:spacing w:after="120"/>
      </w:pPr>
      <w:r>
        <w:t>Badanie dotyczy dodatkowych informacji lub elementów (dodatkowej zawartości), które pojawiają się w momencie, gdy kursor myszy przemieszcza się nad danym elementem aktywnym (linkiem, przyciskiem, polem formularza, itp.) lub gdy ten element przyjmuje fokus i zasłaniają lub przykrywają istotne elementy interfejsu.</w:t>
      </w:r>
    </w:p>
    <w:p w:rsidR="00E15B19" w:rsidRDefault="00E15B19" w:rsidP="00E15B19">
      <w:pPr>
        <w:spacing w:after="120"/>
      </w:pPr>
      <w:r>
        <w:lastRenderedPageBreak/>
        <w:t xml:space="preserve">Sprawdź, czy dodatkowa zawartość może być ukryta bez przemieszczania fokusu ani kursora.  </w:t>
      </w:r>
    </w:p>
    <w:p w:rsidR="00E15B19" w:rsidRDefault="00E15B19" w:rsidP="00E15B19">
      <w:pPr>
        <w:spacing w:after="120"/>
      </w:pPr>
      <w:r>
        <w:t>Sprawdź, czy nad dodatkową zawartości można przesunąć wskaźnik myszy bez spowodowania jej zniknięcia.</w:t>
      </w:r>
    </w:p>
    <w:p w:rsidR="00E15B19" w:rsidRDefault="00E15B19" w:rsidP="00E15B19">
      <w:pPr>
        <w:spacing w:after="0" w:line="240" w:lineRule="auto"/>
      </w:pPr>
      <w:r>
        <w:t>Sprawdź czy dodatkowa zawartość:</w:t>
      </w:r>
    </w:p>
    <w:p w:rsidR="00E15B19" w:rsidRDefault="00E15B19" w:rsidP="00E15B19">
      <w:pPr>
        <w:spacing w:after="0" w:line="240" w:lineRule="auto"/>
      </w:pPr>
      <w:r>
        <w:t>•</w:t>
      </w:r>
      <w:r>
        <w:tab/>
        <w:t>pozostaje widoczna tak długo, jak długo fokus lub wskaźnik myszy pozostaje nad elementem aktywnym;</w:t>
      </w:r>
    </w:p>
    <w:p w:rsidR="00E15B19" w:rsidRDefault="00E15B19" w:rsidP="00E15B19">
      <w:pPr>
        <w:spacing w:after="0" w:line="240" w:lineRule="auto"/>
      </w:pPr>
      <w:r>
        <w:t>•</w:t>
      </w:r>
      <w:r>
        <w:tab/>
        <w:t>pozostaje widoczna do momentu, gdy użytkownik uruchomi działanie mające na celu ukrycie jej bez przemieszczania fokusu ani wskaźnika myszy;</w:t>
      </w:r>
    </w:p>
    <w:p w:rsidR="00E15B19" w:rsidRDefault="00E15B19" w:rsidP="00E15B19">
      <w:pPr>
        <w:spacing w:after="0" w:line="240" w:lineRule="auto"/>
      </w:pPr>
      <w:r>
        <w:t>•</w:t>
      </w:r>
      <w:r>
        <w:tab/>
        <w:t>pozostaje widoczna tak długo, jak jest to zasadne.</w:t>
      </w:r>
    </w:p>
    <w:p w:rsidR="00E15B19" w:rsidRDefault="00E15B19" w:rsidP="00E15B19">
      <w:pPr>
        <w:spacing w:after="0" w:line="240" w:lineRule="auto"/>
      </w:pPr>
    </w:p>
    <w:p w:rsidR="00E15B19" w:rsidRDefault="00E15B19" w:rsidP="001D15B1">
      <w:pPr>
        <w:pStyle w:val="Nagwek3"/>
      </w:pPr>
      <w:r>
        <w:t>Czy użytkownik może w pełni zarządzać jednoliterowymi skrótami klawiszowymi?</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2" w:anchor="_2.1.4_–_Jednoliterowe" w:history="1">
        <w:r>
          <w:rPr>
            <w:rStyle w:val="Hipercze"/>
          </w:rPr>
          <w:t>2.1.4</w:t>
        </w:r>
      </w:hyperlink>
      <w:r>
        <w:t xml:space="preserve"> - Poziom „A”</w:t>
      </w:r>
    </w:p>
    <w:p w:rsidR="00E15B19" w:rsidRDefault="00E15B19" w:rsidP="00E15B19">
      <w:pPr>
        <w:spacing w:after="0" w:line="240" w:lineRule="auto"/>
      </w:pPr>
      <w:r>
        <w:t>Sprawdź, czy dla jednoliterowych skrótów klawiszowych możliwe jest jedno z poniższych działań:</w:t>
      </w:r>
    </w:p>
    <w:p w:rsidR="00E15B19" w:rsidRDefault="00E15B19" w:rsidP="00E15B19">
      <w:pPr>
        <w:spacing w:after="0" w:line="240" w:lineRule="auto"/>
      </w:pPr>
    </w:p>
    <w:p w:rsidR="00E15B19" w:rsidRDefault="00E15B19" w:rsidP="00D04BAC">
      <w:pPr>
        <w:pStyle w:val="Akapitzlist"/>
        <w:numPr>
          <w:ilvl w:val="0"/>
          <w:numId w:val="11"/>
        </w:numPr>
        <w:spacing w:after="0" w:line="240" w:lineRule="auto"/>
      </w:pPr>
      <w:proofErr w:type="spellStart"/>
      <w:r>
        <w:t>zdezaktywowanie</w:t>
      </w:r>
      <w:proofErr w:type="spellEnd"/>
      <w:r>
        <w:t xml:space="preserve"> skrótu;</w:t>
      </w:r>
    </w:p>
    <w:p w:rsidR="00E15B19" w:rsidRDefault="00E15B19" w:rsidP="00D04BAC">
      <w:pPr>
        <w:pStyle w:val="Akapitzlist"/>
        <w:numPr>
          <w:ilvl w:val="0"/>
          <w:numId w:val="11"/>
        </w:numPr>
        <w:spacing w:after="0" w:line="240" w:lineRule="auto"/>
      </w:pPr>
      <w:r>
        <w:t>mechanizm pozwalający na przedefiniowanie skrótu;</w:t>
      </w:r>
    </w:p>
    <w:p w:rsidR="00E15B19" w:rsidRDefault="00E15B19" w:rsidP="00D04BAC">
      <w:pPr>
        <w:pStyle w:val="Akapitzlist"/>
        <w:numPr>
          <w:ilvl w:val="0"/>
          <w:numId w:val="11"/>
        </w:numPr>
        <w:spacing w:after="0" w:line="240" w:lineRule="auto"/>
      </w:pPr>
      <w:r>
        <w:t>w przypadku skrótu związanego z aktywnym elementem interfejsu, skrót działa jedynie w przypadku, gdy fokus jest umieszczony na tym elemencie.</w:t>
      </w:r>
    </w:p>
    <w:p w:rsidR="00E15B19" w:rsidRDefault="00E15B19" w:rsidP="00E15B19">
      <w:pPr>
        <w:spacing w:after="0" w:line="240" w:lineRule="auto"/>
      </w:pPr>
    </w:p>
    <w:p w:rsidR="00E15B19" w:rsidRDefault="00E15B19" w:rsidP="001D15B1">
      <w:pPr>
        <w:pStyle w:val="Nagwek3"/>
      </w:pPr>
      <w:r>
        <w:t>Czy funkcja dostępna za pomocą gestu złożonego jest dostępna również za pomocą gestu prostego?</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3" w:anchor="_2.5.1_–_Gesty" w:history="1">
        <w:r>
          <w:rPr>
            <w:rStyle w:val="Hipercze"/>
          </w:rPr>
          <w:t>2.5.1</w:t>
        </w:r>
      </w:hyperlink>
      <w:r>
        <w:t xml:space="preserve"> - Poziom „A”</w:t>
      </w:r>
    </w:p>
    <w:p w:rsidR="00E15B19" w:rsidRDefault="00E15B19" w:rsidP="00E15B19">
      <w:pPr>
        <w:spacing w:after="0" w:line="240" w:lineRule="auto"/>
      </w:pPr>
      <w:r>
        <w:t>Badanie dotyczy sytuacji, w których dostęp do pewnych funkcji możliwy jest za pomocą jednoczesnego ruchu dwoma (lub więcej) palcami po ekranie.</w:t>
      </w:r>
    </w:p>
    <w:p w:rsidR="00E15B19" w:rsidRDefault="00E15B19" w:rsidP="00E15B19">
      <w:pPr>
        <w:spacing w:after="0" w:line="240" w:lineRule="auto"/>
      </w:pPr>
    </w:p>
    <w:p w:rsidR="00E15B19" w:rsidRDefault="00E15B19" w:rsidP="00E15B19">
      <w:pPr>
        <w:spacing w:after="0" w:line="240" w:lineRule="auto"/>
      </w:pPr>
      <w:r>
        <w:t xml:space="preserve">Sprawdź, czy w przypadku, gdy niektóre funkcjonalności są dostępne za pomocą jednoczesnego ruchu lub dotknięcia ekranu kilkoma palcami możliwe jest również osiągnięcie tego samego efektu poprzez dotknięcie jednego punktu na ekranie. </w:t>
      </w:r>
    </w:p>
    <w:p w:rsidR="00E15B19" w:rsidRDefault="00E15B19" w:rsidP="00E15B19">
      <w:pPr>
        <w:spacing w:after="0" w:line="240" w:lineRule="auto"/>
      </w:pPr>
    </w:p>
    <w:p w:rsidR="00E15B19" w:rsidRDefault="00E15B19" w:rsidP="001D15B1">
      <w:pPr>
        <w:pStyle w:val="Nagwek3"/>
      </w:pPr>
      <w:r>
        <w:t>Czy funkcja, której uruchomienie rozpoczyna się za pomocą gestu punktowego lub wciśnięcia klawisza urządzenia wskazującego może być anulowana?</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34" w:anchor="_2.5.2_–_Anulowanie" w:history="1">
        <w:r>
          <w:rPr>
            <w:rStyle w:val="Hipercze"/>
          </w:rPr>
          <w:t>2.5.2</w:t>
        </w:r>
      </w:hyperlink>
      <w:r>
        <w:t xml:space="preserve"> - Poziom „A”</w:t>
      </w:r>
    </w:p>
    <w:p w:rsidR="00E15B19" w:rsidRDefault="00E15B19" w:rsidP="00E15B19">
      <w:pPr>
        <w:spacing w:after="0" w:line="240" w:lineRule="auto"/>
      </w:pPr>
      <w:r>
        <w:t xml:space="preserve">Badanie dotyczy sytuacji, w których dostęp do pewnych funkcji możliwy jest za pomocą gestu punktowego na ekranie (wskazanie palcem lub poprzez wciśnięcie klawisza </w:t>
      </w:r>
      <w:r w:rsidR="00E365B0">
        <w:t>u</w:t>
      </w:r>
      <w:r>
        <w:t>rządzenia wskazującego).</w:t>
      </w:r>
    </w:p>
    <w:p w:rsidR="00E15B19" w:rsidRDefault="00E15B19" w:rsidP="00E15B19">
      <w:pPr>
        <w:spacing w:after="0" w:line="240" w:lineRule="auto"/>
      </w:pPr>
      <w:r>
        <w:t>Sprawdź, czy przed zakończeniem gestu punktowego (przed podniesieniem palca lub zwolnieniem klawisza myszy) możliwe jest anulowanie  działania.</w:t>
      </w:r>
      <w:r w:rsidR="00E365B0">
        <w:t xml:space="preserve"> </w:t>
      </w:r>
    </w:p>
    <w:p w:rsidR="00E15B19" w:rsidRDefault="00E15B19" w:rsidP="00E15B19">
      <w:pPr>
        <w:spacing w:after="160"/>
      </w:pPr>
      <w:r>
        <w:br w:type="page"/>
      </w:r>
    </w:p>
    <w:p w:rsidR="00E15B19" w:rsidRDefault="00E15B19" w:rsidP="00247BB4">
      <w:pPr>
        <w:pStyle w:val="Nagwek1"/>
      </w:pPr>
      <w:bookmarkStart w:id="109" w:name="_Weryfikacja_dostępności_cyfrowej_2"/>
      <w:bookmarkStart w:id="110" w:name="_Toc18404294"/>
      <w:bookmarkStart w:id="111" w:name="_Toc18491649"/>
      <w:bookmarkStart w:id="112" w:name="_Toc46224721"/>
      <w:bookmarkEnd w:id="109"/>
      <w:r>
        <w:lastRenderedPageBreak/>
        <w:t>Weryfikacja dostępności cyfrowej na poziomie 4.</w:t>
      </w:r>
      <w:bookmarkEnd w:id="110"/>
      <w:bookmarkEnd w:id="111"/>
      <w:bookmarkEnd w:id="112"/>
    </w:p>
    <w:p w:rsidR="00E15B19" w:rsidRDefault="00E15B19" w:rsidP="00E15B19"/>
    <w:p w:rsidR="00E15B19" w:rsidRDefault="00E15B19" w:rsidP="00E15B19">
      <w:r>
        <w:t xml:space="preserve">Sprawdzenie dostępności cyfrowej strony internetowej na poziomie 4 wymaga wiedzy koniecznej do weryfikacji na poziomie 3 jak również wiedzy o działaniu różnego rodzaju skryptów. </w:t>
      </w:r>
    </w:p>
    <w:p w:rsidR="00E15B19" w:rsidRDefault="00E15B19" w:rsidP="00E15B19">
      <w:r>
        <w:t>Przy każdym pytaniu/zdaniu listy kontrolnej należy jedną z proponowanych odpowiedzi. Zaznaczenie odpowiedzi oznaczonej kolorem czerwonym oznacza błąd dostępności cyfrowej.</w:t>
      </w:r>
    </w:p>
    <w:p w:rsidR="00E15B19" w:rsidRDefault="00E15B19" w:rsidP="001D15B1">
      <w:pPr>
        <w:pStyle w:val="Nagwek3"/>
      </w:pPr>
      <w:bookmarkStart w:id="113" w:name="_Czy_wszystkie_elementy"/>
      <w:bookmarkStart w:id="114" w:name="_Toc18404295"/>
      <w:bookmarkEnd w:id="113"/>
      <w:r>
        <w:t>Czy wszystkie elementy typu skryptowego lub programowalne w inny sposób są w pełni dostępne dla urządzeń wspomagających?</w:t>
      </w:r>
      <w:bookmarkEnd w:id="114"/>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5" w:anchor="_4.1.2_-_Nazwa," w:history="1">
        <w:r>
          <w:rPr>
            <w:rStyle w:val="Hipercze"/>
          </w:rPr>
          <w:t>4.1.2</w:t>
        </w:r>
      </w:hyperlink>
      <w:r>
        <w:t xml:space="preserve"> - Poziom „A”</w:t>
      </w:r>
    </w:p>
    <w:p w:rsidR="00E15B19" w:rsidRDefault="00E15B19" w:rsidP="00E15B19">
      <w:r>
        <w:t>Badanie dotyczy następujących elementów;</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E15B19">
      <w:pPr>
        <w:spacing w:after="0"/>
      </w:pPr>
      <w:r>
        <w:lastRenderedPageBreak/>
        <w:t>•</w:t>
      </w:r>
      <w:r>
        <w:tab/>
      </w:r>
      <w:proofErr w:type="spellStart"/>
      <w:r>
        <w:t>object</w:t>
      </w:r>
      <w:proofErr w:type="spellEnd"/>
    </w:p>
    <w:p w:rsidR="00E15B19" w:rsidRDefault="00E15B19" w:rsidP="00E15B19">
      <w:pPr>
        <w:spacing w:after="0"/>
      </w:pPr>
      <w:r>
        <w:t>•</w:t>
      </w:r>
      <w:r>
        <w:tab/>
      </w:r>
      <w:proofErr w:type="spellStart"/>
      <w:r>
        <w:t>embed</w:t>
      </w:r>
      <w:proofErr w:type="spellEnd"/>
    </w:p>
    <w:p w:rsidR="00E15B19" w:rsidRDefault="00E15B19" w:rsidP="00E15B19">
      <w:pPr>
        <w:spacing w:after="0"/>
      </w:pPr>
      <w:r>
        <w:lastRenderedPageBreak/>
        <w:t>•</w:t>
      </w:r>
      <w:r>
        <w:tab/>
        <w:t>aplet</w:t>
      </w:r>
    </w:p>
    <w:p w:rsidR="00E15B19" w:rsidRDefault="00E15B19" w:rsidP="00E15B19">
      <w:pPr>
        <w:spacing w:after="0"/>
        <w:sectPr w:rsidR="00E15B19">
          <w:type w:val="continuous"/>
          <w:pgSz w:w="11906" w:h="16838"/>
          <w:pgMar w:top="1418" w:right="1418" w:bottom="1648" w:left="1418" w:header="539" w:footer="1418" w:gutter="0"/>
          <w:cols w:num="2" w:space="708"/>
        </w:sectPr>
      </w:pPr>
    </w:p>
    <w:p w:rsidR="00E15B19" w:rsidRDefault="00E15B19" w:rsidP="00E15B19">
      <w:r>
        <w:lastRenderedPageBreak/>
        <w:t>Sprawdź, czy w przypadku obecności na badanych stronach któregokolwiek z powyższych elementów są one w pełni dostępne dla czytników ekranu oraz programów zmieniających układ kontrastu, oraz jeśli to niezbędne, czy posiadają poprawną transkrypcję tekstową.</w:t>
      </w:r>
    </w:p>
    <w:p w:rsidR="00E15B19" w:rsidRDefault="00E15B19" w:rsidP="001D15B1">
      <w:pPr>
        <w:pStyle w:val="Nagwek3"/>
      </w:pPr>
      <w:bookmarkStart w:id="115" w:name="_Czy_gdy_skrypt"/>
      <w:bookmarkStart w:id="116" w:name="_Toc18404296"/>
      <w:bookmarkEnd w:id="115"/>
      <w:r>
        <w:t>Czy gdy skrypt zmienia zawartość nietekstową na stronie, zmieniana jest również alternatywa dla tej zawartości?</w:t>
      </w:r>
      <w:bookmarkEnd w:id="116"/>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6" w:anchor="_1.1.1_-_Treść" w:history="1">
        <w:r>
          <w:rPr>
            <w:rStyle w:val="Hipercze"/>
          </w:rPr>
          <w:t>1.1.1</w:t>
        </w:r>
      </w:hyperlink>
      <w:r>
        <w:t xml:space="preserve">, </w:t>
      </w:r>
      <w:hyperlink r:id="rId137" w:anchor="_4.1.2_-_Nazwa," w:history="1">
        <w:r>
          <w:rPr>
            <w:rStyle w:val="Hipercze"/>
          </w:rPr>
          <w:t>4.1.2</w:t>
        </w:r>
      </w:hyperlink>
      <w:r>
        <w:t xml:space="preserve"> - Poziom „A”</w:t>
      </w:r>
    </w:p>
    <w:p w:rsidR="00E15B19" w:rsidRDefault="00E15B19" w:rsidP="00E15B19">
      <w:r>
        <w:t>Sprawdź, czy w przypadku gdy skrypt powoduje zmianę w elemencie nietekstowym na stronie lub wewnątrz ramki, alternatywa tekstowa dla tego elementu ulega również zmianie jeśli jest to niezbędne.</w:t>
      </w:r>
    </w:p>
    <w:p w:rsidR="00E15B19" w:rsidRDefault="00E15B19" w:rsidP="001D15B1">
      <w:pPr>
        <w:pStyle w:val="Nagwek3"/>
      </w:pPr>
      <w:bookmarkStart w:id="117" w:name="_Czy_jeśli_w"/>
      <w:bookmarkStart w:id="118" w:name="_Toc484066202"/>
      <w:bookmarkStart w:id="119" w:name="_Toc18404297"/>
      <w:bookmarkEnd w:id="117"/>
      <w:r>
        <w:t>Czy jeśli w kodzie strony używane są atrybuty zarządzania zdarzeniami myszki, to wszystkie one mają swój ekwiwalent dla klawiatury i na odwrót</w:t>
      </w:r>
      <w:bookmarkEnd w:id="118"/>
      <w:r>
        <w:t>?</w:t>
      </w:r>
      <w:bookmarkEnd w:id="119"/>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8" w:anchor="_2.1.1_-_Klawiatura" w:history="1">
        <w:r>
          <w:rPr>
            <w:rStyle w:val="Hipercze"/>
          </w:rPr>
          <w:t>2.1.1</w:t>
        </w:r>
      </w:hyperlink>
      <w:r>
        <w:t xml:space="preserve"> - Poziom „A”</w:t>
      </w:r>
    </w:p>
    <w:p w:rsidR="00E15B19" w:rsidRDefault="00E15B19" w:rsidP="00E15B19">
      <w:r>
        <w:t xml:space="preserve">Badanie dotyczy wszystkich elementów stron, które mogą otrzymać fokus, i które mają atrybuty zarządzania zdarzeniami lub kod </w:t>
      </w:r>
      <w:proofErr w:type="spellStart"/>
      <w:r>
        <w:t>javascript</w:t>
      </w:r>
      <w:proofErr w:type="spellEnd"/>
      <w:r>
        <w:t xml:space="preserve"> służący do zarządzania zdarzeniami. </w:t>
      </w:r>
    </w:p>
    <w:p w:rsidR="00E15B19" w:rsidRDefault="00E15B19" w:rsidP="00E15B19">
      <w:pPr>
        <w:spacing w:after="0"/>
        <w:sectPr w:rsidR="00E15B19">
          <w:type w:val="continuous"/>
          <w:pgSz w:w="11906" w:h="16838"/>
          <w:pgMar w:top="1418" w:right="1418" w:bottom="1648" w:left="1418" w:header="539" w:footer="1418" w:gutter="0"/>
          <w:cols w:space="708"/>
        </w:sectPr>
      </w:pPr>
    </w:p>
    <w:p w:rsidR="00E15B19" w:rsidRDefault="00E15B19" w:rsidP="00D04BAC">
      <w:pPr>
        <w:pStyle w:val="Akapitzlist"/>
        <w:numPr>
          <w:ilvl w:val="0"/>
          <w:numId w:val="12"/>
        </w:numPr>
        <w:spacing w:after="0" w:line="252" w:lineRule="auto"/>
      </w:pPr>
      <w:proofErr w:type="spellStart"/>
      <w:r>
        <w:lastRenderedPageBreak/>
        <w:t>onclick</w:t>
      </w:r>
      <w:proofErr w:type="spellEnd"/>
      <w:r>
        <w:t xml:space="preserve"> </w:t>
      </w:r>
    </w:p>
    <w:p w:rsidR="00E15B19" w:rsidRDefault="00E15B19" w:rsidP="00D04BAC">
      <w:pPr>
        <w:pStyle w:val="Akapitzlist"/>
        <w:numPr>
          <w:ilvl w:val="0"/>
          <w:numId w:val="12"/>
        </w:numPr>
        <w:spacing w:after="0" w:line="252" w:lineRule="auto"/>
      </w:pPr>
      <w:proofErr w:type="spellStart"/>
      <w:r>
        <w:t>onkeypress</w:t>
      </w:r>
      <w:proofErr w:type="spellEnd"/>
    </w:p>
    <w:p w:rsidR="00E15B19" w:rsidRDefault="00E15B19" w:rsidP="00D04BAC">
      <w:pPr>
        <w:pStyle w:val="Akapitzlist"/>
        <w:numPr>
          <w:ilvl w:val="0"/>
          <w:numId w:val="12"/>
        </w:numPr>
        <w:spacing w:after="0" w:line="252" w:lineRule="auto"/>
      </w:pPr>
      <w:proofErr w:type="spellStart"/>
      <w:r>
        <w:t>onmousedown</w:t>
      </w:r>
      <w:proofErr w:type="spellEnd"/>
    </w:p>
    <w:p w:rsidR="00E15B19" w:rsidRDefault="00E15B19" w:rsidP="00D04BAC">
      <w:pPr>
        <w:pStyle w:val="Akapitzlist"/>
        <w:numPr>
          <w:ilvl w:val="0"/>
          <w:numId w:val="12"/>
        </w:numPr>
        <w:spacing w:after="0" w:line="252" w:lineRule="auto"/>
      </w:pPr>
      <w:proofErr w:type="spellStart"/>
      <w:r>
        <w:t>onmouseup</w:t>
      </w:r>
      <w:proofErr w:type="spellEnd"/>
    </w:p>
    <w:p w:rsidR="00E15B19" w:rsidRDefault="00E15B19" w:rsidP="00D04BAC">
      <w:pPr>
        <w:pStyle w:val="Akapitzlist"/>
        <w:numPr>
          <w:ilvl w:val="0"/>
          <w:numId w:val="12"/>
        </w:numPr>
        <w:spacing w:after="0" w:line="252" w:lineRule="auto"/>
      </w:pPr>
      <w:proofErr w:type="spellStart"/>
      <w:r>
        <w:t>onmouseover</w:t>
      </w:r>
      <w:proofErr w:type="spellEnd"/>
    </w:p>
    <w:p w:rsidR="00E15B19" w:rsidRDefault="00E15B19" w:rsidP="00D04BAC">
      <w:pPr>
        <w:pStyle w:val="Akapitzlist"/>
        <w:numPr>
          <w:ilvl w:val="0"/>
          <w:numId w:val="12"/>
        </w:numPr>
        <w:spacing w:after="0" w:line="252" w:lineRule="auto"/>
      </w:pPr>
      <w:proofErr w:type="spellStart"/>
      <w:r>
        <w:lastRenderedPageBreak/>
        <w:t>onmouseout</w:t>
      </w:r>
      <w:proofErr w:type="spellEnd"/>
    </w:p>
    <w:p w:rsidR="00E15B19" w:rsidRDefault="00E15B19" w:rsidP="00D04BAC">
      <w:pPr>
        <w:pStyle w:val="Akapitzlist"/>
        <w:numPr>
          <w:ilvl w:val="0"/>
          <w:numId w:val="12"/>
        </w:numPr>
        <w:spacing w:after="0" w:line="252" w:lineRule="auto"/>
      </w:pPr>
      <w:proofErr w:type="spellStart"/>
      <w:r>
        <w:t>onfocus</w:t>
      </w:r>
      <w:proofErr w:type="spellEnd"/>
    </w:p>
    <w:p w:rsidR="00E15B19" w:rsidRDefault="00E15B19" w:rsidP="00D04BAC">
      <w:pPr>
        <w:pStyle w:val="Akapitzlist"/>
        <w:numPr>
          <w:ilvl w:val="0"/>
          <w:numId w:val="12"/>
        </w:numPr>
        <w:spacing w:after="0" w:line="252" w:lineRule="auto"/>
      </w:pPr>
      <w:proofErr w:type="spellStart"/>
      <w:r>
        <w:t>onblur</w:t>
      </w:r>
      <w:proofErr w:type="spellEnd"/>
    </w:p>
    <w:p w:rsidR="00E15B19" w:rsidRDefault="00E15B19" w:rsidP="00D04BAC">
      <w:pPr>
        <w:pStyle w:val="Akapitzlist"/>
        <w:numPr>
          <w:ilvl w:val="0"/>
          <w:numId w:val="12"/>
        </w:numPr>
        <w:spacing w:after="0" w:line="252" w:lineRule="auto"/>
      </w:pPr>
      <w:proofErr w:type="spellStart"/>
      <w:r>
        <w:t>onkeydown</w:t>
      </w:r>
      <w:proofErr w:type="spellEnd"/>
    </w:p>
    <w:p w:rsidR="00E15B19" w:rsidRDefault="00E15B19" w:rsidP="00D04BAC">
      <w:pPr>
        <w:pStyle w:val="Akapitzlist"/>
        <w:numPr>
          <w:ilvl w:val="0"/>
          <w:numId w:val="12"/>
        </w:numPr>
        <w:spacing w:after="0" w:line="252" w:lineRule="auto"/>
      </w:pPr>
      <w:proofErr w:type="spellStart"/>
      <w:r>
        <w:t>onkeyup</w:t>
      </w:r>
      <w:proofErr w:type="spellEnd"/>
    </w:p>
    <w:p w:rsidR="00E15B19" w:rsidRDefault="00E15B19" w:rsidP="00D04BAC">
      <w:pPr>
        <w:pStyle w:val="Akapitzlist"/>
        <w:numPr>
          <w:ilvl w:val="0"/>
          <w:numId w:val="12"/>
        </w:numPr>
        <w:spacing w:after="0" w:line="252" w:lineRule="auto"/>
      </w:pPr>
      <w:r>
        <w:lastRenderedPageBreak/>
        <w:t xml:space="preserve">kod </w:t>
      </w:r>
      <w:proofErr w:type="spellStart"/>
      <w:r>
        <w:t>javascript</w:t>
      </w:r>
      <w:proofErr w:type="spellEnd"/>
      <w:r>
        <w:t xml:space="preserve"> pełniący rolę któregokolwiek z powyższych</w:t>
      </w:r>
    </w:p>
    <w:p w:rsidR="00E15B19" w:rsidRDefault="00E15B19" w:rsidP="00E15B19">
      <w:pPr>
        <w:spacing w:after="0"/>
        <w:sectPr w:rsidR="00E15B19">
          <w:type w:val="continuous"/>
          <w:pgSz w:w="11906" w:h="16838"/>
          <w:pgMar w:top="1418" w:right="1418" w:bottom="1648" w:left="1418" w:header="539" w:footer="1418" w:gutter="0"/>
          <w:cols w:num="3" w:space="708"/>
        </w:sectPr>
      </w:pPr>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E15B19" w:rsidP="00E15B19">
      <w:r>
        <w:lastRenderedPageBreak/>
        <w:t>Sprawdź, czy w przypadku występowania któregokolwiek z powyższych elementów</w:t>
      </w:r>
      <w:r w:rsidR="00B864F5">
        <w:t>, jeśli jest to konieczne, to</w:t>
      </w:r>
      <w:r>
        <w:t xml:space="preserve"> występuje on zawsze w parze tak, aby każde zdarzenie było możliwe do obsłużenia zarówno myszką jak i klawiaturą, bądź czy istnieje dostępna alternatywa. </w:t>
      </w:r>
      <w:r w:rsidR="00B864F5">
        <w:t xml:space="preserve"> </w:t>
      </w:r>
    </w:p>
    <w:p w:rsidR="00E15B19" w:rsidRDefault="00E15B19" w:rsidP="001D15B1">
      <w:pPr>
        <w:pStyle w:val="Nagwek3"/>
      </w:pPr>
      <w:bookmarkStart w:id="120" w:name="_Czy_treść_dynamicznie"/>
      <w:bookmarkStart w:id="121" w:name="_Toc18404298"/>
      <w:bookmarkEnd w:id="120"/>
      <w:r>
        <w:t xml:space="preserve">Czy treść dynamicznie generowana przez skrypt pojawia się bezpośrednio po elemencie powodującym jej pojawienie (w logicznej kolejności przemieszczania </w:t>
      </w:r>
      <w:proofErr w:type="spellStart"/>
      <w:r>
        <w:t>fokusa</w:t>
      </w:r>
      <w:proofErr w:type="spellEnd"/>
      <w:r>
        <w:t>)?</w:t>
      </w:r>
      <w:bookmarkEnd w:id="121"/>
      <w:r>
        <w:t xml:space="preserve"> </w:t>
      </w:r>
    </w:p>
    <w:tbl>
      <w:tblPr>
        <w:tblStyle w:val="Tabela-Siatka"/>
        <w:tblW w:w="0" w:type="auto"/>
        <w:tblLook w:val="04A0"/>
      </w:tblPr>
      <w:tblGrid>
        <w:gridCol w:w="3020"/>
        <w:gridCol w:w="3021"/>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15B19" w:rsidRDefault="00E15B19">
            <w:pPr>
              <w:spacing w:after="0"/>
              <w:jc w:val="center"/>
              <w:rPr>
                <w:b/>
              </w:rPr>
            </w:pPr>
            <w:r>
              <w:rPr>
                <w:b/>
              </w:rPr>
              <w:t>NIE DOTYCZY</w:t>
            </w:r>
          </w:p>
        </w:tc>
      </w:tr>
    </w:tbl>
    <w:p w:rsidR="00E15B19" w:rsidRDefault="00E15B19" w:rsidP="00E15B19">
      <w:pPr>
        <w:pStyle w:val="Nagwek4"/>
      </w:pPr>
      <w:r>
        <w:t xml:space="preserve">Kryteria WCAG: </w:t>
      </w:r>
      <w:hyperlink r:id="rId139" w:anchor="_2.4.3_-_Kolejność" w:history="1">
        <w:r>
          <w:rPr>
            <w:rStyle w:val="Hipercze"/>
          </w:rPr>
          <w:t>2.4.3</w:t>
        </w:r>
      </w:hyperlink>
      <w:r>
        <w:t xml:space="preserve"> - Poziom „A”</w:t>
      </w:r>
    </w:p>
    <w:p w:rsidR="00E15B19" w:rsidRDefault="00E15B19" w:rsidP="00E15B19">
      <w:r>
        <w:t xml:space="preserve">Sprawdź, czy w przypadku gdy kod </w:t>
      </w:r>
      <w:proofErr w:type="spellStart"/>
      <w:r>
        <w:t>javascript</w:t>
      </w:r>
      <w:proofErr w:type="spellEnd"/>
      <w:r>
        <w:t xml:space="preserve"> na stronie powoduje generowanie bądź zmianę treści w wyniku działań użytkownika, ta treść znajduje się bezpośrednio za elementem, który spowodował jej powstanie/zmianę</w:t>
      </w:r>
      <w:r w:rsidR="00C67D2F">
        <w:t xml:space="preserve"> lub czy bezpośrednia dostępność tej treści jest inaczej zapewniona (np. za pomocą ARIA)</w:t>
      </w:r>
      <w:r>
        <w:t>.</w:t>
      </w:r>
    </w:p>
    <w:p w:rsidR="00E15B19" w:rsidRDefault="00E15B19" w:rsidP="001D15B1">
      <w:pPr>
        <w:pStyle w:val="Nagwek3"/>
      </w:pPr>
      <w:bookmarkStart w:id="122" w:name="_Czy_ramka_fokusa"/>
      <w:bookmarkStart w:id="123" w:name="_Toc18404299"/>
      <w:bookmarkEnd w:id="122"/>
      <w:r>
        <w:t xml:space="preserve">Czy ramka </w:t>
      </w:r>
      <w:proofErr w:type="spellStart"/>
      <w:r>
        <w:t>fokusa</w:t>
      </w:r>
      <w:proofErr w:type="spellEnd"/>
      <w:r>
        <w:t xml:space="preserve"> jest usunięta za pomocą skryptu?</w:t>
      </w:r>
      <w:bookmarkEnd w:id="123"/>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NIE</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TAK</w:t>
            </w:r>
          </w:p>
        </w:tc>
      </w:tr>
    </w:tbl>
    <w:p w:rsidR="00E15B19" w:rsidRDefault="00E15B19" w:rsidP="00E15B19">
      <w:pPr>
        <w:pStyle w:val="Nagwek4"/>
      </w:pPr>
      <w:r>
        <w:t xml:space="preserve">Kryteria WCAG: </w:t>
      </w:r>
      <w:hyperlink r:id="rId140" w:anchor="_2.1.1_-_Klawiatura" w:history="1">
        <w:r>
          <w:rPr>
            <w:rStyle w:val="Hipercze"/>
          </w:rPr>
          <w:t>2.1.1</w:t>
        </w:r>
      </w:hyperlink>
      <w:r>
        <w:t xml:space="preserve">, </w:t>
      </w:r>
      <w:hyperlink r:id="rId141" w:anchor="_3.2.1_-_Po" w:history="1">
        <w:r>
          <w:rPr>
            <w:rStyle w:val="Hipercze"/>
          </w:rPr>
          <w:t>3.2.1</w:t>
        </w:r>
      </w:hyperlink>
      <w:r>
        <w:t xml:space="preserve"> - Poziom „A”, </w:t>
      </w:r>
      <w:hyperlink r:id="rId142" w:anchor="_2.4.7_-_Widoczny" w:history="1">
        <w:r>
          <w:rPr>
            <w:rStyle w:val="Hipercze"/>
          </w:rPr>
          <w:t>2.4.7</w:t>
        </w:r>
      </w:hyperlink>
      <w:r>
        <w:t xml:space="preserve"> - Poziom „AA”</w:t>
      </w:r>
    </w:p>
    <w:p w:rsidR="00E15B19" w:rsidRDefault="00E15B19" w:rsidP="00E15B19">
      <w:r>
        <w:t xml:space="preserve">Sprawdź, czy w przypadku gdy na stronie znajduje się kod </w:t>
      </w:r>
      <w:proofErr w:type="spellStart"/>
      <w:r>
        <w:t>javascript</w:t>
      </w:r>
      <w:proofErr w:type="spellEnd"/>
      <w:r>
        <w:t xml:space="preserve">, nie powoduje on usunięcia ramki </w:t>
      </w:r>
      <w:proofErr w:type="spellStart"/>
      <w:r>
        <w:t>fokusa</w:t>
      </w:r>
      <w:proofErr w:type="spellEnd"/>
      <w:r>
        <w:t xml:space="preserve"> z elementów aktywnych</w:t>
      </w:r>
    </w:p>
    <w:p w:rsidR="00E15B19" w:rsidRDefault="00E15B19" w:rsidP="001D15B1">
      <w:pPr>
        <w:pStyle w:val="Nagwek3"/>
      </w:pPr>
      <w:bookmarkStart w:id="124" w:name="_Czy_zapewniona_jest"/>
      <w:bookmarkStart w:id="125" w:name="_Toc18404300"/>
      <w:bookmarkEnd w:id="124"/>
      <w:r>
        <w:t>Czy zapewniona jest dostępność wszystkich elementów generowanych dynamicznie?</w:t>
      </w:r>
      <w:bookmarkEnd w:id="125"/>
      <w:r>
        <w:t xml:space="preserve"> </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3" w:anchor="_4.1.2_-_Nazwa," w:history="1">
        <w:r>
          <w:rPr>
            <w:rStyle w:val="Hipercze"/>
          </w:rPr>
          <w:t>4.1.2</w:t>
        </w:r>
      </w:hyperlink>
      <w:r>
        <w:t xml:space="preserve"> - Poziom „A”</w:t>
      </w:r>
    </w:p>
    <w:p w:rsidR="00E15B19" w:rsidRDefault="00E15B19" w:rsidP="00E15B19">
      <w:r>
        <w:t>Sprawdź, czy w przypadku gdy na stronie skrypt generuje dynamicznie zawartość, jest ona w pełni dostępna.</w:t>
      </w:r>
    </w:p>
    <w:p w:rsidR="00E15B19" w:rsidRDefault="00E15B19" w:rsidP="001D15B1">
      <w:pPr>
        <w:pStyle w:val="Nagwek3"/>
      </w:pPr>
      <w:bookmarkStart w:id="126" w:name="_Czy_wyświetlana_w"/>
      <w:bookmarkEnd w:id="126"/>
      <w:r>
        <w:t>Czy wyświetlana w interfejsie etykieta jest zgodną z etykietą dostępną dla technologii asystujących?</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4" w:anchor="_2.5.3_–_Etykieta" w:history="1">
        <w:r>
          <w:rPr>
            <w:rStyle w:val="Hipercze"/>
          </w:rPr>
          <w:t>2.5.3</w:t>
        </w:r>
      </w:hyperlink>
      <w:r>
        <w:t xml:space="preserve"> - Poziom „A”</w:t>
      </w:r>
    </w:p>
    <w:p w:rsidR="00E15B19" w:rsidRDefault="00E15B19" w:rsidP="00E15B19">
      <w:r>
        <w:t>Sprawdź, czy widoczna etykieta każdego komponentu zgadza się z tym, co anonsują technologie wspomagające. Odnosi się to w szczególności do czytników ekranu, które powinny wypowiadać ten sam tekst, który jest wyświetlony.</w:t>
      </w:r>
    </w:p>
    <w:p w:rsidR="00E15B19" w:rsidRDefault="00E15B19" w:rsidP="00FC50C6">
      <w:pPr>
        <w:pStyle w:val="Nagwek3"/>
      </w:pPr>
      <w:r>
        <w:t xml:space="preserve">Czy komunikaty o stanie lub o błędach są dostępne dla technologii wspomagających bez konieczności przemieszczania </w:t>
      </w:r>
      <w:proofErr w:type="spellStart"/>
      <w:r>
        <w:t>fokusa</w:t>
      </w:r>
      <w:proofErr w:type="spellEnd"/>
      <w:r>
        <w:t>?</w:t>
      </w:r>
    </w:p>
    <w:tbl>
      <w:tblPr>
        <w:tblStyle w:val="Tabela-Siatka"/>
        <w:tblW w:w="0" w:type="auto"/>
        <w:tblLook w:val="04A0"/>
      </w:tblPr>
      <w:tblGrid>
        <w:gridCol w:w="3020"/>
        <w:gridCol w:w="3021"/>
      </w:tblGrid>
      <w:tr w:rsidR="00E15B19" w:rsidTr="00E15B19">
        <w:tc>
          <w:tcPr>
            <w:tcW w:w="3020" w:type="dxa"/>
            <w:tcBorders>
              <w:top w:val="single" w:sz="4" w:space="0" w:color="auto"/>
              <w:left w:val="single" w:sz="4" w:space="0" w:color="auto"/>
              <w:bottom w:val="single" w:sz="4" w:space="0" w:color="auto"/>
              <w:right w:val="single" w:sz="4" w:space="0" w:color="auto"/>
            </w:tcBorders>
            <w:shd w:val="clear" w:color="auto" w:fill="92D050"/>
            <w:hideMark/>
          </w:tcPr>
          <w:p w:rsidR="00E15B19" w:rsidRDefault="00E15B19">
            <w:pPr>
              <w:spacing w:after="0"/>
              <w:jc w:val="center"/>
              <w:rPr>
                <w:b/>
              </w:rPr>
            </w:pPr>
            <w:r>
              <w:rPr>
                <w:b/>
              </w:rPr>
              <w:t>TAK</w:t>
            </w:r>
          </w:p>
        </w:tc>
        <w:tc>
          <w:tcPr>
            <w:tcW w:w="3021" w:type="dxa"/>
            <w:tcBorders>
              <w:top w:val="single" w:sz="4" w:space="0" w:color="auto"/>
              <w:left w:val="single" w:sz="4" w:space="0" w:color="auto"/>
              <w:bottom w:val="single" w:sz="4" w:space="0" w:color="auto"/>
              <w:right w:val="single" w:sz="4" w:space="0" w:color="auto"/>
            </w:tcBorders>
            <w:shd w:val="clear" w:color="auto" w:fill="FF0000"/>
            <w:hideMark/>
          </w:tcPr>
          <w:p w:rsidR="00E15B19" w:rsidRDefault="00E15B19">
            <w:pPr>
              <w:spacing w:after="0"/>
              <w:jc w:val="center"/>
              <w:rPr>
                <w:b/>
              </w:rPr>
            </w:pPr>
            <w:r>
              <w:rPr>
                <w:b/>
              </w:rPr>
              <w:t>NIE</w:t>
            </w:r>
          </w:p>
        </w:tc>
      </w:tr>
    </w:tbl>
    <w:p w:rsidR="00E15B19" w:rsidRDefault="00E15B19" w:rsidP="00E15B19">
      <w:pPr>
        <w:pStyle w:val="Nagwek4"/>
      </w:pPr>
      <w:r>
        <w:t xml:space="preserve">Kryteria WCAG: </w:t>
      </w:r>
      <w:hyperlink r:id="rId145" w:anchor="_4.1.3_–_Komunikaty" w:history="1">
        <w:r>
          <w:rPr>
            <w:rStyle w:val="Hipercze"/>
          </w:rPr>
          <w:t>4.1.3</w:t>
        </w:r>
      </w:hyperlink>
      <w:r>
        <w:t xml:space="preserve"> - Poziom „AA”</w:t>
      </w:r>
    </w:p>
    <w:p w:rsidR="00E15B19" w:rsidRDefault="00E15B19" w:rsidP="00E15B19">
      <w:r>
        <w:t xml:space="preserve">Sprawdź, czy w przypadku pojawiania się komunikatu (na przykład o błędzie, o postępie jakichś działań odbywających się w tle…) </w:t>
      </w:r>
      <w:r w:rsidR="00FC50C6">
        <w:t>są one dostępne.</w:t>
      </w:r>
      <w:r>
        <w:br w:type="page"/>
      </w:r>
    </w:p>
    <w:p w:rsidR="00E15B19" w:rsidRDefault="00E15B19"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FC50C6" w:rsidRDefault="00FC50C6" w:rsidP="00247BB4">
      <w:pPr>
        <w:pStyle w:val="Nagwek1"/>
      </w:pPr>
    </w:p>
    <w:p w:rsidR="00E15B19" w:rsidRDefault="00E15B19" w:rsidP="00247BB4">
      <w:pPr>
        <w:pStyle w:val="Nagwek1"/>
      </w:pPr>
      <w:bookmarkStart w:id="127" w:name="_Toc46224722"/>
      <w:r>
        <w:t>Tabela zasięgu i wagi błędów</w:t>
      </w:r>
      <w:bookmarkEnd w:id="127"/>
    </w:p>
    <w:p w:rsidR="00E15B19" w:rsidRDefault="00E15B19" w:rsidP="00E15B19">
      <w:pPr>
        <w:spacing w:after="0"/>
        <w:sectPr w:rsidR="00E15B19">
          <w:type w:val="continuous"/>
          <w:pgSz w:w="11906" w:h="16838"/>
          <w:pgMar w:top="1417" w:right="1417" w:bottom="1417" w:left="1417" w:header="708" w:footer="708" w:gutter="0"/>
          <w:cols w:space="708"/>
        </w:sectPr>
      </w:pPr>
    </w:p>
    <w:p w:rsidR="00E15B19" w:rsidRDefault="00E15B19" w:rsidP="00E15B19">
      <w:pPr>
        <w:spacing w:after="160"/>
      </w:pPr>
    </w:p>
    <w:p w:rsidR="00E15B19" w:rsidRDefault="00E15B19" w:rsidP="00E15B19">
      <w:pPr>
        <w:spacing w:after="160"/>
      </w:pPr>
      <w:r>
        <w:t>Metoda nadawania wagi błędom z wyjaśnieniami:</w:t>
      </w:r>
    </w:p>
    <w:p w:rsidR="00E15B19" w:rsidRDefault="00E15B19" w:rsidP="00E15B19">
      <w:pPr>
        <w:spacing w:after="160"/>
      </w:pPr>
      <w:r>
        <w:t xml:space="preserve">(Np.: </w:t>
      </w:r>
      <w:r>
        <w:rPr>
          <w:i/>
        </w:rPr>
        <w:t>Szereg galerii zawiera dużą liczbę zdjęć z wydarzeń publicznych, ale brak poprawnych opisów alternatywnych nie stanowi faktycznie poważnej bariery dostępności, natomiast szczególnie istotna jest dostępność formularzy i dokumentów do pobrania. Kwestie dostępności materiałów multimedialnych mogą być uznane z drugorzędne oprócz tych, które prezentują szczególnie ważne informacje. Ocena wagi błędu 1 do 5: 1 = błąd dostępności cyfrowej o małej wadze, 5 = poważna bariera dostępności</w:t>
      </w:r>
      <w:r>
        <w:t>).</w:t>
      </w:r>
    </w:p>
    <w:tbl>
      <w:tblPr>
        <w:tblStyle w:val="Tabela-Siatka"/>
        <w:tblW w:w="14454" w:type="dxa"/>
        <w:tblLook w:val="04A0"/>
      </w:tblPr>
      <w:tblGrid>
        <w:gridCol w:w="423"/>
        <w:gridCol w:w="6093"/>
        <w:gridCol w:w="6662"/>
        <w:gridCol w:w="1276"/>
      </w:tblGrid>
      <w:tr w:rsidR="00E15B19" w:rsidTr="00E15B19">
        <w:tc>
          <w:tcPr>
            <w:tcW w:w="42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jc w:val="center"/>
            </w:pPr>
            <w:r>
              <w:t>LP</w:t>
            </w:r>
          </w:p>
        </w:tc>
        <w:tc>
          <w:tcPr>
            <w:tcW w:w="609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 xml:space="preserve">Adres strony, na której został wykryty błąd oraz ewentualne </w:t>
            </w:r>
            <w:proofErr w:type="spellStart"/>
            <w:r>
              <w:t>podstrony</w:t>
            </w:r>
            <w:proofErr w:type="spellEnd"/>
            <w:r>
              <w:t>, na których również występuje.</w:t>
            </w:r>
          </w:p>
        </w:tc>
        <w:tc>
          <w:tcPr>
            <w:tcW w:w="6662"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Szczegółowy opis błędu z wyjaśnieniami</w:t>
            </w:r>
          </w:p>
        </w:tc>
        <w:tc>
          <w:tcPr>
            <w:tcW w:w="1276"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pPr>
            <w:r>
              <w:t>Nadana waga błędu</w:t>
            </w:r>
          </w:p>
        </w:tc>
      </w:tr>
      <w:tr w:rsidR="00E15B19" w:rsidTr="00E15B19">
        <w:tc>
          <w:tcPr>
            <w:tcW w:w="423" w:type="dxa"/>
            <w:tcBorders>
              <w:top w:val="single" w:sz="4" w:space="0" w:color="auto"/>
              <w:left w:val="single" w:sz="4" w:space="0" w:color="auto"/>
              <w:bottom w:val="single" w:sz="4" w:space="0" w:color="auto"/>
              <w:right w:val="single" w:sz="4" w:space="0" w:color="auto"/>
            </w:tcBorders>
            <w:vAlign w:val="center"/>
            <w:hideMark/>
          </w:tcPr>
          <w:p w:rsidR="00E15B19" w:rsidRDefault="00E15B19">
            <w:pPr>
              <w:spacing w:after="0"/>
              <w:jc w:val="center"/>
            </w:pPr>
            <w:r>
              <w:t>1.</w:t>
            </w:r>
          </w:p>
        </w:tc>
        <w:tc>
          <w:tcPr>
            <w:tcW w:w="6093"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c>
          <w:tcPr>
            <w:tcW w:w="6662"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c>
          <w:tcPr>
            <w:tcW w:w="1276" w:type="dxa"/>
            <w:tcBorders>
              <w:top w:val="single" w:sz="4" w:space="0" w:color="auto"/>
              <w:left w:val="single" w:sz="4" w:space="0" w:color="auto"/>
              <w:bottom w:val="single" w:sz="4" w:space="0" w:color="auto"/>
              <w:right w:val="single" w:sz="4" w:space="0" w:color="auto"/>
            </w:tcBorders>
            <w:vAlign w:val="center"/>
          </w:tcPr>
          <w:p w:rsidR="00E15B19" w:rsidRDefault="00E15B19">
            <w:pPr>
              <w:spacing w:after="0"/>
            </w:pPr>
          </w:p>
        </w:tc>
      </w:tr>
    </w:tbl>
    <w:p w:rsidR="00E15B19" w:rsidRDefault="00E15B19" w:rsidP="00E15B19">
      <w:pPr>
        <w:spacing w:after="160"/>
      </w:pPr>
    </w:p>
    <w:p w:rsidR="00E15B19" w:rsidRDefault="00E15B19" w:rsidP="00E15B19">
      <w:pPr>
        <w:spacing w:after="160"/>
      </w:pPr>
    </w:p>
    <w:p w:rsidR="00E15B19" w:rsidRDefault="00E15B19" w:rsidP="00E15B19">
      <w:pPr>
        <w:spacing w:after="0"/>
        <w:sectPr w:rsidR="00E15B19">
          <w:pgSz w:w="16838" w:h="11906" w:orient="landscape"/>
          <w:pgMar w:top="1417" w:right="1417" w:bottom="1417" w:left="1417" w:header="708" w:footer="708" w:gutter="0"/>
          <w:cols w:space="708"/>
        </w:sectPr>
      </w:pPr>
    </w:p>
    <w:p w:rsidR="000B538C" w:rsidRDefault="000B538C" w:rsidP="00247BB4">
      <w:pPr>
        <w:pStyle w:val="Nagwek1"/>
      </w:pPr>
      <w:bookmarkStart w:id="128" w:name="_Toc18491650"/>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0B538C" w:rsidRDefault="000B538C" w:rsidP="00247BB4">
      <w:pPr>
        <w:pStyle w:val="Nagwek1"/>
      </w:pPr>
    </w:p>
    <w:p w:rsidR="00E15B19" w:rsidRDefault="00E15B19" w:rsidP="00247BB4">
      <w:pPr>
        <w:pStyle w:val="Nagwek1"/>
      </w:pPr>
      <w:bookmarkStart w:id="129" w:name="_Toc46224723"/>
      <w:r>
        <w:t>Tabela podsumowująca</w:t>
      </w:r>
      <w:bookmarkEnd w:id="128"/>
      <w:r>
        <w:t xml:space="preserve"> badanie dostępności cyfrowej</w:t>
      </w:r>
      <w:bookmarkEnd w:id="129"/>
    </w:p>
    <w:p w:rsidR="00E15B19" w:rsidRDefault="00E15B19" w:rsidP="00E15B19"/>
    <w:p w:rsidR="00E15B19" w:rsidRDefault="00E15B19" w:rsidP="00E15B19">
      <w:pPr>
        <w:spacing w:after="0"/>
        <w:sectPr w:rsidR="00E15B19">
          <w:pgSz w:w="11906" w:h="16838"/>
          <w:pgMar w:top="1417" w:right="1417" w:bottom="1417" w:left="1417" w:header="708" w:footer="708" w:gutter="0"/>
          <w:cols w:space="708"/>
        </w:sectPr>
      </w:pPr>
    </w:p>
    <w:tbl>
      <w:tblPr>
        <w:tblW w:w="13964" w:type="dxa"/>
        <w:tblInd w:w="60" w:type="dxa"/>
        <w:tblCellMar>
          <w:left w:w="70" w:type="dxa"/>
          <w:right w:w="70" w:type="dxa"/>
        </w:tblCellMar>
        <w:tblLook w:val="04A0"/>
      </w:tblPr>
      <w:tblGrid>
        <w:gridCol w:w="440"/>
        <w:gridCol w:w="7570"/>
        <w:gridCol w:w="5954"/>
      </w:tblGrid>
      <w:tr w:rsidR="00E15B19" w:rsidTr="00E15B19">
        <w:trPr>
          <w:cantSplit/>
          <w:tblHeader/>
        </w:trPr>
        <w:tc>
          <w:tcPr>
            <w:tcW w:w="440"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rPr>
                <w:b/>
                <w:sz w:val="24"/>
                <w:lang w:eastAsia="pl-PL"/>
              </w:rPr>
            </w:pPr>
            <w:r>
              <w:rPr>
                <w:b/>
                <w:sz w:val="24"/>
                <w:lang w:eastAsia="pl-PL"/>
              </w:rPr>
              <w:lastRenderedPageBreak/>
              <w:t>LP</w:t>
            </w:r>
          </w:p>
        </w:tc>
        <w:tc>
          <w:tcPr>
            <w:tcW w:w="7570"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rPr>
                <w:b/>
                <w:bCs/>
                <w:sz w:val="28"/>
                <w:szCs w:val="28"/>
                <w:lang w:eastAsia="pl-PL"/>
              </w:rPr>
            </w:pPr>
            <w:r>
              <w:rPr>
                <w:b/>
                <w:bCs/>
                <w:sz w:val="28"/>
                <w:szCs w:val="28"/>
                <w:lang w:eastAsia="pl-PL"/>
              </w:rPr>
              <w:t>Kryterium sukcesu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rPr>
                <w:b/>
                <w:bCs/>
                <w:sz w:val="24"/>
                <w:lang w:eastAsia="pl-PL"/>
              </w:rPr>
            </w:pPr>
            <w:r>
              <w:rPr>
                <w:b/>
                <w:bCs/>
                <w:sz w:val="24"/>
                <w:lang w:eastAsia="pl-PL"/>
              </w:rPr>
              <w:t xml:space="preserve">Adres </w:t>
            </w:r>
            <w:proofErr w:type="spellStart"/>
            <w:r>
              <w:rPr>
                <w:b/>
                <w:bCs/>
                <w:sz w:val="24"/>
                <w:lang w:eastAsia="pl-PL"/>
              </w:rPr>
              <w:t>www</w:t>
            </w:r>
            <w:proofErr w:type="spellEnd"/>
            <w:r>
              <w:rPr>
                <w:b/>
                <w:bCs/>
                <w:sz w:val="24"/>
                <w:lang w:eastAsia="pl-PL"/>
              </w:rPr>
              <w:t>, ewentualne uwagi</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0" w:name="_1.1.1_-_Treść"/>
            <w:bookmarkEnd w:id="130"/>
            <w:r>
              <w:rPr>
                <w:b w:val="0"/>
                <w:color w:val="auto"/>
                <w:sz w:val="20"/>
                <w:szCs w:val="20"/>
              </w:rPr>
              <w:t>1.1.1 - Treść nietekstowa</w:t>
            </w:r>
          </w:p>
        </w:tc>
        <w:tc>
          <w:tcPr>
            <w:tcW w:w="5954" w:type="dxa"/>
            <w:tcBorders>
              <w:top w:val="single" w:sz="8" w:space="0" w:color="auto"/>
              <w:left w:val="nil"/>
              <w:bottom w:val="single" w:sz="8" w:space="0" w:color="auto"/>
              <w:right w:val="single" w:sz="8" w:space="0" w:color="auto"/>
            </w:tcBorders>
            <w:shd w:val="clear" w:color="auto" w:fill="FFFFFF"/>
            <w:vAlign w:val="center"/>
            <w:hideMark/>
          </w:tcPr>
          <w:p w:rsidR="00E15B19" w:rsidRDefault="00E15B19">
            <w:pPr>
              <w:spacing w:after="0"/>
              <w:jc w:val="center"/>
              <w:rPr>
                <w:b/>
                <w:bCs/>
                <w:color w:val="FFFFFF"/>
                <w:szCs w:val="20"/>
                <w:lang w:eastAsia="pl-PL"/>
              </w:rP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1" w:name="_1.2.1_-_Tylko"/>
            <w:bookmarkEnd w:id="131"/>
            <w:r>
              <w:rPr>
                <w:b w:val="0"/>
                <w:color w:val="auto"/>
                <w:sz w:val="20"/>
                <w:szCs w:val="20"/>
              </w:rPr>
              <w:t>1.2.1 - Tylko audio oraz tylko wideo (nagranie)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2" w:name="_1.2.2_-_Napisy"/>
            <w:bookmarkEnd w:id="132"/>
            <w:r>
              <w:rPr>
                <w:b w:val="0"/>
                <w:color w:val="auto"/>
                <w:sz w:val="20"/>
                <w:szCs w:val="20"/>
              </w:rPr>
              <w:t>1.2.2 - Napisy rozszerzone (nagranie)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3" w:name="_1.2.3_-_Audiodeskrypcja"/>
            <w:bookmarkEnd w:id="133"/>
            <w:r>
              <w:rPr>
                <w:b w:val="0"/>
                <w:color w:val="auto"/>
                <w:sz w:val="20"/>
                <w:szCs w:val="20"/>
              </w:rPr>
              <w:t xml:space="preserve">1.2.3 - </w:t>
            </w:r>
            <w:proofErr w:type="spellStart"/>
            <w:r>
              <w:rPr>
                <w:b w:val="0"/>
                <w:color w:val="auto"/>
                <w:sz w:val="20"/>
                <w:szCs w:val="20"/>
              </w:rPr>
              <w:t>Audiodeskrypcja</w:t>
            </w:r>
            <w:proofErr w:type="spellEnd"/>
            <w:r>
              <w:rPr>
                <w:b w:val="0"/>
                <w:color w:val="auto"/>
                <w:sz w:val="20"/>
                <w:szCs w:val="20"/>
              </w:rPr>
              <w:t xml:space="preserve"> lub alternatywa dla mediów (nagranie)</w:t>
            </w:r>
          </w:p>
        </w:tc>
        <w:tc>
          <w:tcPr>
            <w:tcW w:w="5954" w:type="dxa"/>
            <w:tcBorders>
              <w:top w:val="single" w:sz="8" w:space="0" w:color="auto"/>
              <w:left w:val="nil"/>
              <w:bottom w:val="single" w:sz="8" w:space="0" w:color="auto"/>
              <w:right w:val="single" w:sz="8" w:space="0" w:color="auto"/>
            </w:tcBorders>
            <w:shd w:val="clear" w:color="auto" w:fill="FFFFFF"/>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4" w:name="_1.2.5_–_Audiodeskrypcja"/>
            <w:bookmarkEnd w:id="134"/>
            <w:r>
              <w:rPr>
                <w:b w:val="0"/>
                <w:color w:val="auto"/>
                <w:sz w:val="20"/>
                <w:szCs w:val="20"/>
              </w:rPr>
              <w:t xml:space="preserve">1.2.5 – </w:t>
            </w:r>
            <w:proofErr w:type="spellStart"/>
            <w:r>
              <w:rPr>
                <w:b w:val="0"/>
                <w:color w:val="auto"/>
                <w:sz w:val="20"/>
                <w:szCs w:val="20"/>
              </w:rPr>
              <w:t>Audiodeskrypcja</w:t>
            </w:r>
            <w:proofErr w:type="spellEnd"/>
            <w:r>
              <w:rPr>
                <w:b w:val="0"/>
                <w:color w:val="auto"/>
                <w:sz w:val="20"/>
                <w:szCs w:val="20"/>
              </w:rPr>
              <w:t xml:space="preserve"> (nagranie)</w:t>
            </w:r>
          </w:p>
        </w:tc>
        <w:tc>
          <w:tcPr>
            <w:tcW w:w="5954" w:type="dxa"/>
            <w:tcBorders>
              <w:top w:val="single" w:sz="8" w:space="0" w:color="auto"/>
              <w:left w:val="nil"/>
              <w:bottom w:val="single" w:sz="8" w:space="0" w:color="auto"/>
              <w:right w:val="single" w:sz="8" w:space="0" w:color="auto"/>
            </w:tcBorders>
            <w:shd w:val="clear" w:color="auto" w:fill="FFFFFF"/>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5" w:name="_1.3.1_-_Informacje"/>
            <w:bookmarkEnd w:id="135"/>
            <w:r>
              <w:rPr>
                <w:b w:val="0"/>
                <w:color w:val="auto"/>
                <w:sz w:val="20"/>
                <w:szCs w:val="20"/>
              </w:rPr>
              <w:t>1.3.1 - Informacje i relacje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6" w:name="_1.3.2_-_Zrozumiała"/>
            <w:bookmarkEnd w:id="136"/>
            <w:r>
              <w:rPr>
                <w:b w:val="0"/>
                <w:color w:val="auto"/>
                <w:sz w:val="20"/>
                <w:szCs w:val="20"/>
              </w:rPr>
              <w:t>1.3.2 - Zrozumiała kolejność</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7" w:name="_1.3.3_-_Właściwości"/>
            <w:bookmarkEnd w:id="137"/>
            <w:r>
              <w:rPr>
                <w:b w:val="0"/>
                <w:color w:val="auto"/>
                <w:sz w:val="20"/>
                <w:szCs w:val="20"/>
              </w:rPr>
              <w:t>1.3.3 - Właściwości zmysłowe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8" w:name="_1.3.4_–_Orientacja"/>
            <w:bookmarkEnd w:id="138"/>
            <w:r>
              <w:rPr>
                <w:b w:val="0"/>
                <w:color w:val="auto"/>
                <w:sz w:val="20"/>
                <w:szCs w:val="20"/>
              </w:rPr>
              <w:t>1.3.4 – Orientacja – wyświetlanie treści</w:t>
            </w:r>
          </w:p>
          <w:p w:rsidR="00E15B19" w:rsidRDefault="00E15B19">
            <w:pPr>
              <w:pStyle w:val="Nagwek4"/>
              <w:spacing w:before="0" w:after="0"/>
              <w:jc w:val="center"/>
              <w:rPr>
                <w:b w:val="0"/>
                <w:color w:val="auto"/>
                <w:sz w:val="20"/>
                <w:szCs w:val="20"/>
              </w:rPr>
            </w:pPr>
            <w:r>
              <w:rPr>
                <w:b w:val="0"/>
                <w:color w:val="auto"/>
                <w:sz w:val="20"/>
                <w:szCs w:val="20"/>
              </w:rPr>
              <w:t>w układzie poziomym, jak i pionowym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39" w:name="_1.3.5_–_Określenie"/>
            <w:bookmarkEnd w:id="139"/>
            <w:r>
              <w:rPr>
                <w:b w:val="0"/>
                <w:color w:val="auto"/>
                <w:sz w:val="20"/>
                <w:szCs w:val="20"/>
              </w:rPr>
              <w:t>1.3.5 – Określenie prawidłowej wartości</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0" w:name="_1.4.1_-_Użycie"/>
            <w:bookmarkEnd w:id="140"/>
            <w:r>
              <w:rPr>
                <w:b w:val="0"/>
                <w:color w:val="auto"/>
                <w:sz w:val="20"/>
                <w:szCs w:val="20"/>
              </w:rPr>
              <w:t>1.4.1 - Użycie koloru</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1" w:name="_1.4.2_-_Kontrola"/>
            <w:bookmarkEnd w:id="141"/>
            <w:r>
              <w:rPr>
                <w:b w:val="0"/>
                <w:color w:val="auto"/>
                <w:sz w:val="20"/>
                <w:szCs w:val="20"/>
              </w:rPr>
              <w:t>1.4.2 - Kontrola odtwarzania dźwięku</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2" w:name="_1.4.3_-_Kontrast"/>
            <w:bookmarkEnd w:id="142"/>
            <w:r>
              <w:rPr>
                <w:b w:val="0"/>
                <w:color w:val="auto"/>
                <w:sz w:val="20"/>
                <w:szCs w:val="20"/>
              </w:rPr>
              <w:t>1.4.3 - Kontrast (minimalny)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3" w:name="_1.4.4_-_Zmiana"/>
            <w:bookmarkEnd w:id="143"/>
            <w:r>
              <w:rPr>
                <w:b w:val="0"/>
                <w:color w:val="auto"/>
                <w:sz w:val="20"/>
                <w:szCs w:val="20"/>
              </w:rPr>
              <w:t>1.4.4 - Zmiana rozmiaru tekstu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4" w:name="_1.4.5_-_Tekst"/>
            <w:bookmarkEnd w:id="144"/>
            <w:r>
              <w:rPr>
                <w:b w:val="0"/>
                <w:color w:val="auto"/>
                <w:sz w:val="20"/>
                <w:szCs w:val="20"/>
              </w:rPr>
              <w:t>1.4.5 - Tekst w postaci grafiki</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5" w:name="_1.4.10_–_Zawijanie"/>
            <w:bookmarkEnd w:id="145"/>
            <w:r>
              <w:rPr>
                <w:b w:val="0"/>
                <w:color w:val="auto"/>
                <w:sz w:val="20"/>
                <w:szCs w:val="20"/>
              </w:rPr>
              <w:t>1.4.10 – Zawijanie tekstu</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6" w:name="_1.4.11_–_Kontrast"/>
            <w:bookmarkEnd w:id="146"/>
            <w:r>
              <w:rPr>
                <w:b w:val="0"/>
                <w:color w:val="auto"/>
                <w:sz w:val="20"/>
                <w:szCs w:val="20"/>
              </w:rPr>
              <w:t>1.4.11 – Kontrast dla treści niebędących tekstem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7" w:name="_1.4.12_–_Odstępy"/>
            <w:bookmarkEnd w:id="147"/>
            <w:r>
              <w:rPr>
                <w:b w:val="0"/>
                <w:color w:val="auto"/>
                <w:sz w:val="20"/>
                <w:szCs w:val="20"/>
              </w:rPr>
              <w:t>1.4.12 – Odstępy w tekście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19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8" w:name="_1.4.13_–_Treści"/>
            <w:bookmarkEnd w:id="148"/>
            <w:r>
              <w:rPr>
                <w:b w:val="0"/>
                <w:color w:val="auto"/>
                <w:sz w:val="20"/>
                <w:szCs w:val="20"/>
              </w:rPr>
              <w:t xml:space="preserve">1.4.13 – Treści spod kursora lub </w:t>
            </w:r>
            <w:proofErr w:type="spellStart"/>
            <w:r>
              <w:rPr>
                <w:b w:val="0"/>
                <w:color w:val="auto"/>
                <w:sz w:val="20"/>
                <w:szCs w:val="20"/>
              </w:rPr>
              <w:t>fokusa</w:t>
            </w:r>
            <w:proofErr w:type="spellEnd"/>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49" w:name="_2.1.1_-_Klawiatura"/>
            <w:bookmarkEnd w:id="149"/>
            <w:r>
              <w:rPr>
                <w:b w:val="0"/>
                <w:color w:val="auto"/>
                <w:sz w:val="20"/>
                <w:szCs w:val="20"/>
              </w:rPr>
              <w:t>2.1.1 - Klawiatura</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21</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50" w:name="_2.1.2_-_Brak"/>
            <w:bookmarkEnd w:id="150"/>
            <w:r>
              <w:rPr>
                <w:b w:val="0"/>
                <w:color w:val="auto"/>
                <w:sz w:val="20"/>
                <w:szCs w:val="20"/>
              </w:rPr>
              <w:t>2.1.2 - Brak pułapki na klawiaturę</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1" w:name="_2.1.4_–_Jednoliterowe"/>
            <w:bookmarkEnd w:id="151"/>
            <w:r>
              <w:rPr>
                <w:b w:val="0"/>
                <w:color w:val="auto"/>
                <w:sz w:val="20"/>
                <w:szCs w:val="20"/>
              </w:rPr>
              <w:t>2.1.4 – Jednoliterowe skróty klawiszowe</w:t>
            </w:r>
          </w:p>
        </w:tc>
        <w:tc>
          <w:tcPr>
            <w:tcW w:w="5954" w:type="dxa"/>
            <w:tcBorders>
              <w:top w:val="single" w:sz="8" w:space="0" w:color="auto"/>
              <w:left w:val="single" w:sz="8" w:space="0" w:color="auto"/>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2" w:name="_2.2.1_-_Możliwość"/>
            <w:bookmarkEnd w:id="152"/>
            <w:r>
              <w:rPr>
                <w:b w:val="0"/>
                <w:color w:val="auto"/>
                <w:sz w:val="20"/>
                <w:szCs w:val="20"/>
              </w:rPr>
              <w:t>2.2.1 - Możliwość dostosowania czasu</w:t>
            </w:r>
          </w:p>
        </w:tc>
        <w:tc>
          <w:tcPr>
            <w:tcW w:w="5954"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3" w:name="_2.2.2_-_Wstrzymywanie"/>
            <w:bookmarkEnd w:id="153"/>
            <w:r>
              <w:rPr>
                <w:b w:val="0"/>
                <w:color w:val="auto"/>
                <w:sz w:val="20"/>
                <w:szCs w:val="20"/>
              </w:rPr>
              <w:t>2.2.2 - Wstrzymywanie (pauza), zatrzymywanie, ukrywanie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4" w:name="_2.3.1_-_Trzy"/>
            <w:bookmarkEnd w:id="154"/>
            <w:r>
              <w:rPr>
                <w:b w:val="0"/>
                <w:color w:val="auto"/>
                <w:sz w:val="20"/>
                <w:szCs w:val="20"/>
              </w:rPr>
              <w:t>2.3.1 - Trzy błyski lub wartości poniżej progu</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5" w:name="_2.4.1_-_Możliwość"/>
            <w:bookmarkEnd w:id="155"/>
            <w:r>
              <w:rPr>
                <w:b w:val="0"/>
                <w:color w:val="auto"/>
                <w:sz w:val="20"/>
                <w:szCs w:val="20"/>
              </w:rPr>
              <w:t>2.4.1 - Możliwość pominięcia bloków</w:t>
            </w:r>
          </w:p>
        </w:tc>
        <w:tc>
          <w:tcPr>
            <w:tcW w:w="5954" w:type="dxa"/>
            <w:tcBorders>
              <w:top w:val="single" w:sz="4"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6" w:name="_2.4.2_-_Tytuły"/>
            <w:bookmarkEnd w:id="156"/>
            <w:r>
              <w:rPr>
                <w:b w:val="0"/>
                <w:color w:val="auto"/>
                <w:sz w:val="20"/>
                <w:szCs w:val="20"/>
              </w:rPr>
              <w:t>2.4.2 - Tytuły stron</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lastRenderedPageBreak/>
              <w:t>28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7" w:name="_2.4.3_-_Kolejność"/>
            <w:bookmarkEnd w:id="157"/>
            <w:r>
              <w:rPr>
                <w:b w:val="0"/>
                <w:color w:val="auto"/>
                <w:sz w:val="20"/>
                <w:szCs w:val="20"/>
              </w:rPr>
              <w:t>2.4.3 - Kolejność fokusu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29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8" w:name="_2.4.4_-_Cel"/>
            <w:bookmarkEnd w:id="158"/>
            <w:r>
              <w:rPr>
                <w:b w:val="0"/>
                <w:color w:val="auto"/>
                <w:sz w:val="20"/>
                <w:szCs w:val="20"/>
              </w:rPr>
              <w:t>2.4.4 - Cel linku (w kontekście)</w:t>
            </w:r>
          </w:p>
        </w:tc>
        <w:tc>
          <w:tcPr>
            <w:tcW w:w="5954" w:type="dxa"/>
            <w:tcBorders>
              <w:top w:val="single" w:sz="8"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30</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59" w:name="_2.4.5_-_Wiele"/>
            <w:bookmarkEnd w:id="159"/>
            <w:r>
              <w:rPr>
                <w:b w:val="0"/>
                <w:color w:val="auto"/>
                <w:sz w:val="20"/>
                <w:szCs w:val="20"/>
              </w:rPr>
              <w:t>2.4.5 - Wiele sposobów na zlokalizowanie strony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0" w:name="_2.4.6_-_Nagłówki"/>
            <w:bookmarkEnd w:id="160"/>
            <w:r>
              <w:rPr>
                <w:b w:val="0"/>
                <w:color w:val="auto"/>
                <w:sz w:val="20"/>
                <w:szCs w:val="20"/>
              </w:rPr>
              <w:t>2.4.6 - Nagłówki i etykiety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1" w:name="_2.4.7_-_Widoczny"/>
            <w:bookmarkEnd w:id="161"/>
            <w:r>
              <w:rPr>
                <w:b w:val="0"/>
                <w:color w:val="auto"/>
                <w:sz w:val="20"/>
                <w:szCs w:val="20"/>
              </w:rPr>
              <w:t>2.4.7 - Widoczny fokus</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33</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2" w:name="_2.5.1_–_Gesty"/>
            <w:bookmarkEnd w:id="162"/>
            <w:r>
              <w:rPr>
                <w:b w:val="0"/>
                <w:color w:val="auto"/>
                <w:sz w:val="20"/>
                <w:szCs w:val="20"/>
              </w:rPr>
              <w:t>2.5.1 – Gesty punktowe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3" w:name="_2.5.2_–_Anulowanie"/>
            <w:bookmarkEnd w:id="163"/>
            <w:r>
              <w:rPr>
                <w:b w:val="0"/>
                <w:color w:val="auto"/>
                <w:sz w:val="20"/>
                <w:szCs w:val="20"/>
              </w:rPr>
              <w:t>2.5.2 – Anulowanie kliknięcia</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35</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4" w:name="_2.5.3_–_Etykieta"/>
            <w:bookmarkEnd w:id="164"/>
            <w:r>
              <w:rPr>
                <w:b w:val="0"/>
                <w:color w:val="auto"/>
                <w:sz w:val="20"/>
                <w:szCs w:val="20"/>
              </w:rPr>
              <w:t>2.5.3 – Etykieta w nazwie</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36</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5" w:name="_2.5.4_–_Aktywowanie"/>
            <w:bookmarkEnd w:id="165"/>
            <w:r>
              <w:rPr>
                <w:b w:val="0"/>
                <w:color w:val="auto"/>
                <w:sz w:val="20"/>
                <w:szCs w:val="20"/>
              </w:rPr>
              <w:t>2.5.4 – Aktywowanie ruchem</w:t>
            </w:r>
          </w:p>
        </w:tc>
        <w:tc>
          <w:tcPr>
            <w:tcW w:w="5954" w:type="dxa"/>
            <w:tcBorders>
              <w:top w:val="single" w:sz="8"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6" w:name="_3.1.1_-_Język"/>
            <w:bookmarkEnd w:id="166"/>
            <w:r>
              <w:rPr>
                <w:b w:val="0"/>
                <w:color w:val="auto"/>
                <w:sz w:val="20"/>
                <w:szCs w:val="20"/>
              </w:rPr>
              <w:t>3.1.1 - Język strony</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38</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7" w:name="_3.1.2_-_Język"/>
            <w:bookmarkEnd w:id="167"/>
            <w:r>
              <w:rPr>
                <w:b w:val="0"/>
                <w:color w:val="auto"/>
                <w:sz w:val="20"/>
                <w:szCs w:val="20"/>
              </w:rPr>
              <w:t>3.1.2 - Język części</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39</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68" w:name="_3.2.1_-_Po"/>
            <w:bookmarkEnd w:id="168"/>
            <w:r>
              <w:rPr>
                <w:b w:val="0"/>
                <w:color w:val="auto"/>
                <w:sz w:val="20"/>
                <w:szCs w:val="20"/>
              </w:rPr>
              <w:t>3.2.1 - Po oznaczeniu fokusem</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40</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69" w:name="_3.2.2_-_Podczas"/>
            <w:bookmarkEnd w:id="169"/>
            <w:r>
              <w:rPr>
                <w:b w:val="0"/>
                <w:color w:val="auto"/>
                <w:sz w:val="20"/>
                <w:szCs w:val="20"/>
              </w:rPr>
              <w:t>3.2.2 - Podczas wprowadzania danych</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41</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0" w:name="_3.2.3_-_Konsekwentna"/>
            <w:bookmarkEnd w:id="170"/>
            <w:r>
              <w:rPr>
                <w:b w:val="0"/>
                <w:color w:val="auto"/>
                <w:sz w:val="20"/>
                <w:szCs w:val="20"/>
              </w:rPr>
              <w:t>3.2.3 - Konsekwentna nawigacja</w:t>
            </w:r>
          </w:p>
        </w:tc>
        <w:tc>
          <w:tcPr>
            <w:tcW w:w="5954" w:type="dxa"/>
            <w:tcBorders>
              <w:top w:val="single" w:sz="4" w:space="0" w:color="auto"/>
              <w:left w:val="nil"/>
              <w:bottom w:val="nil"/>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42</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1" w:name="_3.2.4_-_Konsekwentna"/>
            <w:bookmarkEnd w:id="171"/>
            <w:r>
              <w:rPr>
                <w:b w:val="0"/>
                <w:color w:val="auto"/>
                <w:sz w:val="20"/>
                <w:szCs w:val="20"/>
              </w:rPr>
              <w:t>3.2.4 - Konsekwentna identyfikacja</w:t>
            </w:r>
          </w:p>
        </w:tc>
        <w:tc>
          <w:tcPr>
            <w:tcW w:w="5954" w:type="dxa"/>
            <w:tcBorders>
              <w:top w:val="single" w:sz="8" w:space="0" w:color="auto"/>
              <w:left w:val="single" w:sz="8" w:space="0" w:color="auto"/>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43</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2" w:name="_3.3.1_-_Identyfikacja"/>
            <w:bookmarkEnd w:id="172"/>
            <w:r>
              <w:rPr>
                <w:b w:val="0"/>
                <w:color w:val="auto"/>
                <w:sz w:val="20"/>
                <w:szCs w:val="20"/>
              </w:rPr>
              <w:t>3.3.1 - Identyfikacja błędu</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44</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3" w:name="_3.3.2_-_Etykiety"/>
            <w:bookmarkEnd w:id="173"/>
            <w:r>
              <w:rPr>
                <w:b w:val="0"/>
                <w:color w:val="auto"/>
                <w:sz w:val="20"/>
                <w:szCs w:val="20"/>
              </w:rPr>
              <w:t>3.3.2 - Etykiety lub instrukcje</w:t>
            </w:r>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45</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4" w:name="_3.3.3_-_Sugestie"/>
            <w:bookmarkEnd w:id="174"/>
            <w:r>
              <w:rPr>
                <w:b w:val="0"/>
                <w:color w:val="auto"/>
                <w:sz w:val="20"/>
                <w:szCs w:val="20"/>
              </w:rPr>
              <w:t>3.3.3 - Sugestie korekty błędów</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46</w:t>
            </w:r>
          </w:p>
        </w:tc>
        <w:tc>
          <w:tcPr>
            <w:tcW w:w="7570" w:type="dxa"/>
            <w:tcBorders>
              <w:top w:val="nil"/>
              <w:left w:val="nil"/>
              <w:bottom w:val="single" w:sz="8"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5" w:name="_3.3.4_-_Zapobieganie"/>
            <w:bookmarkEnd w:id="175"/>
            <w:r>
              <w:rPr>
                <w:b w:val="0"/>
                <w:color w:val="auto"/>
                <w:sz w:val="20"/>
                <w:szCs w:val="20"/>
              </w:rPr>
              <w:t>3.3.4 - Zapobieganie błędom (kontekst prawny, finansowy, związany z podawaniem danych)</w:t>
            </w:r>
          </w:p>
        </w:tc>
        <w:tc>
          <w:tcPr>
            <w:tcW w:w="5954" w:type="dxa"/>
            <w:tcBorders>
              <w:top w:val="single" w:sz="4"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47</w:t>
            </w:r>
          </w:p>
        </w:tc>
        <w:tc>
          <w:tcPr>
            <w:tcW w:w="7570" w:type="dxa"/>
            <w:tcBorders>
              <w:top w:val="nil"/>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6" w:name="_4.1.1_-_Parsowanie"/>
            <w:bookmarkEnd w:id="176"/>
            <w:r>
              <w:rPr>
                <w:b w:val="0"/>
                <w:color w:val="auto"/>
                <w:sz w:val="20"/>
                <w:szCs w:val="20"/>
              </w:rPr>
              <w:t xml:space="preserve">4.1.1 - </w:t>
            </w:r>
            <w:proofErr w:type="spellStart"/>
            <w:r>
              <w:rPr>
                <w:b w:val="0"/>
                <w:color w:val="auto"/>
                <w:sz w:val="20"/>
                <w:szCs w:val="20"/>
              </w:rPr>
              <w:t>Parsowanie</w:t>
            </w:r>
            <w:proofErr w:type="spellEnd"/>
          </w:p>
        </w:tc>
        <w:tc>
          <w:tcPr>
            <w:tcW w:w="5954" w:type="dxa"/>
            <w:tcBorders>
              <w:top w:val="single" w:sz="8" w:space="0" w:color="auto"/>
              <w:left w:val="nil"/>
              <w:bottom w:val="single" w:sz="8"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nil"/>
              <w:left w:val="single" w:sz="8" w:space="0" w:color="auto"/>
              <w:bottom w:val="single" w:sz="4" w:space="0" w:color="auto"/>
              <w:right w:val="single" w:sz="8" w:space="0" w:color="auto"/>
            </w:tcBorders>
            <w:vAlign w:val="center"/>
            <w:hideMark/>
          </w:tcPr>
          <w:p w:rsidR="00E15B19" w:rsidRDefault="00E15B19">
            <w:pPr>
              <w:spacing w:after="0"/>
              <w:jc w:val="center"/>
              <w:rPr>
                <w:szCs w:val="20"/>
                <w:lang w:eastAsia="pl-PL"/>
              </w:rPr>
            </w:pPr>
            <w:r>
              <w:rPr>
                <w:szCs w:val="20"/>
                <w:lang w:eastAsia="pl-PL"/>
              </w:rPr>
              <w:t>48</w:t>
            </w:r>
          </w:p>
        </w:tc>
        <w:tc>
          <w:tcPr>
            <w:tcW w:w="7570" w:type="dxa"/>
            <w:tcBorders>
              <w:top w:val="nil"/>
              <w:left w:val="single" w:sz="8" w:space="0" w:color="auto"/>
              <w:bottom w:val="single" w:sz="4" w:space="0" w:color="auto"/>
              <w:right w:val="single" w:sz="8" w:space="0" w:color="auto"/>
            </w:tcBorders>
            <w:vAlign w:val="center"/>
            <w:hideMark/>
          </w:tcPr>
          <w:p w:rsidR="00E15B19" w:rsidRDefault="00E15B19">
            <w:pPr>
              <w:pStyle w:val="Nagwek4"/>
              <w:spacing w:before="0" w:after="0"/>
              <w:jc w:val="center"/>
              <w:rPr>
                <w:b w:val="0"/>
                <w:color w:val="auto"/>
                <w:sz w:val="20"/>
                <w:szCs w:val="20"/>
              </w:rPr>
            </w:pPr>
            <w:bookmarkStart w:id="177" w:name="_4.1.2_-_Nazwa,"/>
            <w:bookmarkEnd w:id="177"/>
            <w:r>
              <w:rPr>
                <w:b w:val="0"/>
                <w:color w:val="auto"/>
                <w:sz w:val="20"/>
                <w:szCs w:val="20"/>
              </w:rPr>
              <w:t>4.1.2 - Nazwa, rola, wartość</w:t>
            </w:r>
          </w:p>
        </w:tc>
        <w:tc>
          <w:tcPr>
            <w:tcW w:w="5954" w:type="dxa"/>
            <w:tcBorders>
              <w:top w:val="single" w:sz="8" w:space="0" w:color="auto"/>
              <w:left w:val="nil"/>
              <w:bottom w:val="single" w:sz="4" w:space="0" w:color="auto"/>
              <w:right w:val="single" w:sz="8" w:space="0" w:color="auto"/>
            </w:tcBorders>
            <w:vAlign w:val="center"/>
            <w:hideMark/>
          </w:tcPr>
          <w:p w:rsidR="00E15B19" w:rsidRDefault="00E15B19">
            <w:pPr>
              <w:spacing w:after="0"/>
              <w:jc w:val="center"/>
            </w:pPr>
            <w:r>
              <w:rPr>
                <w:b/>
                <w:bCs/>
                <w:color w:val="FFFFFF"/>
                <w:szCs w:val="20"/>
                <w:lang w:eastAsia="pl-PL"/>
              </w:rPr>
              <w:t>OK</w:t>
            </w:r>
          </w:p>
        </w:tc>
      </w:tr>
      <w:tr w:rsidR="00E15B19" w:rsidTr="00E15B19">
        <w:trPr>
          <w:cantSplit/>
        </w:trPr>
        <w:tc>
          <w:tcPr>
            <w:tcW w:w="440" w:type="dxa"/>
            <w:tcBorders>
              <w:top w:val="single" w:sz="4" w:space="0" w:color="auto"/>
              <w:left w:val="single" w:sz="8" w:space="0" w:color="auto"/>
              <w:bottom w:val="single" w:sz="8" w:space="0" w:color="000000"/>
              <w:right w:val="single" w:sz="8" w:space="0" w:color="auto"/>
            </w:tcBorders>
            <w:vAlign w:val="center"/>
            <w:hideMark/>
          </w:tcPr>
          <w:p w:rsidR="00E15B19" w:rsidRDefault="00E15B19">
            <w:pPr>
              <w:spacing w:after="0"/>
              <w:jc w:val="center"/>
              <w:rPr>
                <w:szCs w:val="20"/>
                <w:lang w:eastAsia="pl-PL"/>
              </w:rPr>
            </w:pPr>
            <w:r>
              <w:rPr>
                <w:szCs w:val="20"/>
                <w:lang w:eastAsia="pl-PL"/>
              </w:rPr>
              <w:t>49</w:t>
            </w:r>
          </w:p>
        </w:tc>
        <w:tc>
          <w:tcPr>
            <w:tcW w:w="7570" w:type="dxa"/>
            <w:tcBorders>
              <w:top w:val="single" w:sz="4" w:space="0" w:color="auto"/>
              <w:left w:val="single" w:sz="8" w:space="0" w:color="auto"/>
              <w:bottom w:val="single" w:sz="8" w:space="0" w:color="000000"/>
              <w:right w:val="single" w:sz="8" w:space="0" w:color="auto"/>
            </w:tcBorders>
            <w:vAlign w:val="center"/>
            <w:hideMark/>
          </w:tcPr>
          <w:p w:rsidR="00E15B19" w:rsidRDefault="00E15B19">
            <w:pPr>
              <w:pStyle w:val="Nagwek4"/>
              <w:spacing w:before="0" w:after="0"/>
              <w:jc w:val="center"/>
              <w:rPr>
                <w:b w:val="0"/>
                <w:color w:val="auto"/>
                <w:sz w:val="20"/>
                <w:szCs w:val="20"/>
              </w:rPr>
            </w:pPr>
            <w:bookmarkStart w:id="178" w:name="_4.1.3_–_Komunikaty"/>
            <w:bookmarkEnd w:id="178"/>
            <w:r>
              <w:rPr>
                <w:b w:val="0"/>
                <w:color w:val="auto"/>
                <w:sz w:val="20"/>
                <w:szCs w:val="20"/>
              </w:rPr>
              <w:t>4.1.3 – Komunikaty o stanie</w:t>
            </w:r>
          </w:p>
        </w:tc>
        <w:tc>
          <w:tcPr>
            <w:tcW w:w="5954" w:type="dxa"/>
            <w:tcBorders>
              <w:top w:val="single" w:sz="4" w:space="0" w:color="auto"/>
              <w:left w:val="nil"/>
              <w:bottom w:val="single" w:sz="8" w:space="0" w:color="auto"/>
              <w:right w:val="single" w:sz="8" w:space="0" w:color="auto"/>
            </w:tcBorders>
            <w:vAlign w:val="center"/>
          </w:tcPr>
          <w:p w:rsidR="00E15B19" w:rsidRDefault="00E15B19">
            <w:pPr>
              <w:spacing w:after="0"/>
              <w:jc w:val="center"/>
              <w:rPr>
                <w:b/>
                <w:bCs/>
                <w:color w:val="FFFFFF"/>
                <w:szCs w:val="20"/>
                <w:lang w:eastAsia="pl-PL"/>
              </w:rPr>
            </w:pPr>
          </w:p>
        </w:tc>
      </w:tr>
    </w:tbl>
    <w:p w:rsidR="00E15B19" w:rsidRDefault="00E15B19" w:rsidP="000B538C"/>
    <w:sectPr w:rsidR="00E15B19" w:rsidSect="00732A32">
      <w:headerReference w:type="first" r:id="rId146"/>
      <w:footerReference w:type="first" r:id="rId147"/>
      <w:type w:val="continuous"/>
      <w:pgSz w:w="16838" w:h="11906" w:orient="landscape"/>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F3E" w:rsidRDefault="00040F3E" w:rsidP="00422DEA">
      <w:r>
        <w:separator/>
      </w:r>
    </w:p>
  </w:endnote>
  <w:endnote w:type="continuationSeparator" w:id="0">
    <w:p w:rsidR="00040F3E" w:rsidRDefault="00040F3E" w:rsidP="00422D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17743"/>
      <w:docPartObj>
        <w:docPartGallery w:val="Page Numbers (Bottom of Page)"/>
        <w:docPartUnique/>
      </w:docPartObj>
    </w:sdtPr>
    <w:sdtContent>
      <w:p w:rsidR="00011AB6" w:rsidRDefault="003C1D5E" w:rsidP="00672F8A">
        <w:pPr>
          <w:pStyle w:val="Stopka"/>
          <w:pBdr>
            <w:top w:val="single" w:sz="4" w:space="1" w:color="auto"/>
          </w:pBdr>
          <w:jc w:val="right"/>
        </w:pPr>
        <w:r>
          <w:fldChar w:fldCharType="begin"/>
        </w:r>
        <w:r w:rsidR="00011AB6">
          <w:instrText>PAGE   \* MERGEFORMAT</w:instrText>
        </w:r>
        <w:r>
          <w:fldChar w:fldCharType="separate"/>
        </w:r>
        <w:r w:rsidR="00465119">
          <w:rPr>
            <w:noProof/>
          </w:rPr>
          <w:t>20</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B6" w:rsidRDefault="00011AB6" w:rsidP="00AE593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F3E" w:rsidRDefault="00040F3E" w:rsidP="00422DEA">
      <w:r>
        <w:separator/>
      </w:r>
    </w:p>
  </w:footnote>
  <w:footnote w:type="continuationSeparator" w:id="0">
    <w:p w:rsidR="00040F3E" w:rsidRDefault="00040F3E" w:rsidP="00422D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B6" w:rsidRPr="00A95649" w:rsidRDefault="00822E77" w:rsidP="00952B8F">
    <w:pPr>
      <w:pStyle w:val="Nagwek"/>
      <w:jc w:val="center"/>
      <w:rPr>
        <w:sz w:val="14"/>
        <w:szCs w:val="14"/>
        <w:u w:val="single"/>
      </w:rPr>
    </w:pPr>
    <w:r w:rsidRPr="00822E77">
      <w:rPr>
        <w:noProof/>
        <w:sz w:val="14"/>
        <w:szCs w:val="14"/>
        <w:u w:val="single"/>
        <w:lang w:eastAsia="pl-PL"/>
      </w:rPr>
      <w:drawing>
        <wp:anchor distT="0" distB="0" distL="114300" distR="114300" simplePos="0" relativeHeight="251658240" behindDoc="1" locked="0" layoutInCell="1" allowOverlap="1">
          <wp:simplePos x="0" y="0"/>
          <wp:positionH relativeFrom="column">
            <wp:posOffset>-805180</wp:posOffset>
          </wp:positionH>
          <wp:positionV relativeFrom="paragraph">
            <wp:posOffset>-254000</wp:posOffset>
          </wp:positionV>
          <wp:extent cx="1071880" cy="497840"/>
          <wp:effectExtent l="0" t="0" r="0" b="0"/>
          <wp:wrapTight wrapText="bothSides">
            <wp:wrapPolygon edited="0">
              <wp:start x="768" y="1653"/>
              <wp:lineTo x="1152" y="17357"/>
              <wp:lineTo x="3455" y="19837"/>
              <wp:lineTo x="5374" y="19837"/>
              <wp:lineTo x="6526" y="18184"/>
              <wp:lineTo x="19962" y="14878"/>
              <wp:lineTo x="19962" y="7439"/>
              <wp:lineTo x="8062" y="1653"/>
              <wp:lineTo x="768" y="1653"/>
            </wp:wrapPolygon>
          </wp:wrapTight>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71880" cy="497840"/>
                  </a:xfrm>
                  <a:prstGeom prst="rect">
                    <a:avLst/>
                  </a:prstGeom>
                </pic:spPr>
              </pic:pic>
            </a:graphicData>
          </a:graphic>
        </wp:anchor>
      </w:drawing>
    </w:r>
    <w:r w:rsidR="00011AB6" w:rsidRPr="00A95649">
      <w:rPr>
        <w:sz w:val="14"/>
        <w:szCs w:val="14"/>
        <w:u w:val="single"/>
      </w:rPr>
      <w:t xml:space="preserve">Ministerstwo Cyfryzacji – Lista kontrolna dostępności cyfrowej stron </w:t>
    </w:r>
    <w:proofErr w:type="spellStart"/>
    <w:r w:rsidR="00011AB6" w:rsidRPr="00A95649">
      <w:rPr>
        <w:sz w:val="14"/>
        <w:szCs w:val="14"/>
        <w:u w:val="single"/>
      </w:rPr>
      <w:t>www</w:t>
    </w:r>
    <w:proofErr w:type="spellEnd"/>
    <w:r w:rsidR="00011AB6" w:rsidRPr="00A95649">
      <w:rPr>
        <w:sz w:val="14"/>
        <w:szCs w:val="14"/>
        <w:u w:val="single"/>
      </w:rPr>
      <w:t xml:space="preserve"> – (</w:t>
    </w:r>
    <w:hyperlink r:id="rId2" w:history="1">
      <w:r w:rsidR="00011AB6" w:rsidRPr="00A95649">
        <w:rPr>
          <w:rStyle w:val="Hipercze"/>
          <w:sz w:val="14"/>
          <w:szCs w:val="14"/>
        </w:rPr>
        <w:t>www.gov.pl/dostepnosc-cyfrowa</w:t>
      </w:r>
    </w:hyperlink>
    <w:r w:rsidR="00011AB6" w:rsidRPr="00A95649">
      <w:rPr>
        <w:sz w:val="14"/>
        <w:szCs w:val="14"/>
        <w:u w:val="single"/>
      </w:rPr>
      <w:t xml:space="preserve"> - </w:t>
    </w:r>
    <w:hyperlink r:id="rId3" w:history="1">
      <w:r w:rsidR="00011AB6" w:rsidRPr="00A95649">
        <w:rPr>
          <w:rStyle w:val="Hipercze"/>
          <w:sz w:val="14"/>
          <w:szCs w:val="14"/>
        </w:rPr>
        <w:t>dostepnosc.cyfrowa@mc.gov.pl</w:t>
      </w:r>
    </w:hyperlink>
    <w:r w:rsidR="00011AB6" w:rsidRPr="00A95649">
      <w:rPr>
        <w:sz w:val="14"/>
        <w:szCs w:val="14"/>
        <w:u w:val="single"/>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AB6" w:rsidRDefault="00011AB6" w:rsidP="00AE593C">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B66"/>
    <w:multiLevelType w:val="hybridMultilevel"/>
    <w:tmpl w:val="267E032A"/>
    <w:lvl w:ilvl="0" w:tplc="998AD5A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8855CA6"/>
    <w:multiLevelType w:val="hybridMultilevel"/>
    <w:tmpl w:val="3704F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D60AAA"/>
    <w:multiLevelType w:val="multilevel"/>
    <w:tmpl w:val="A05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F1DF8"/>
    <w:multiLevelType w:val="hybridMultilevel"/>
    <w:tmpl w:val="DEC6D9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44F681B"/>
    <w:multiLevelType w:val="multilevel"/>
    <w:tmpl w:val="658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F219A"/>
    <w:multiLevelType w:val="hybridMultilevel"/>
    <w:tmpl w:val="9558F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CCC0B6A"/>
    <w:multiLevelType w:val="multilevel"/>
    <w:tmpl w:val="40B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A30D2"/>
    <w:multiLevelType w:val="hybridMultilevel"/>
    <w:tmpl w:val="57DCEC3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nsid w:val="4C1C2102"/>
    <w:multiLevelType w:val="hybridMultilevel"/>
    <w:tmpl w:val="E5C0AC8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nsid w:val="4DB7217E"/>
    <w:multiLevelType w:val="hybridMultilevel"/>
    <w:tmpl w:val="18F24A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E6779C2"/>
    <w:multiLevelType w:val="hybridMultilevel"/>
    <w:tmpl w:val="B5FC1110"/>
    <w:lvl w:ilvl="0" w:tplc="11F2CC4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56B29E1"/>
    <w:multiLevelType w:val="hybridMultilevel"/>
    <w:tmpl w:val="CE820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5723AE6"/>
    <w:multiLevelType w:val="hybridMultilevel"/>
    <w:tmpl w:val="55DAF372"/>
    <w:lvl w:ilvl="0" w:tplc="F23C987C">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6B032D05"/>
    <w:multiLevelType w:val="hybridMultilevel"/>
    <w:tmpl w:val="8ECE03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9B7346C"/>
    <w:multiLevelType w:val="hybridMultilevel"/>
    <w:tmpl w:val="DC4841AA"/>
    <w:lvl w:ilvl="0" w:tplc="782214B6">
      <w:numFmt w:val="bullet"/>
      <w:lvlText w:val="•"/>
      <w:lvlJc w:val="left"/>
      <w:pPr>
        <w:ind w:left="1065" w:hanging="705"/>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
  </w:num>
  <w:num w:numId="4">
    <w:abstractNumId w:val="5"/>
  </w:num>
  <w:num w:numId="5">
    <w:abstractNumId w:val="3"/>
  </w:num>
  <w:num w:numId="6">
    <w:abstractNumId w:val="2"/>
  </w:num>
  <w:num w:numId="7">
    <w:abstractNumId w:val="14"/>
  </w:num>
  <w:num w:numId="8">
    <w:abstractNumId w:val="11"/>
  </w:num>
  <w:num w:numId="9">
    <w:abstractNumId w:val="4"/>
  </w:num>
  <w:num w:numId="10">
    <w:abstractNumId w:val="7"/>
  </w:num>
  <w:num w:numId="11">
    <w:abstractNumId w:val="9"/>
  </w:num>
  <w:num w:numId="12">
    <w:abstractNumId w:val="6"/>
  </w:num>
  <w:num w:numId="13">
    <w:abstractNumId w:val="10"/>
  </w:num>
  <w:num w:numId="14">
    <w:abstractNumId w:val="8"/>
  </w:num>
  <w:num w:numId="15">
    <w:abstractNumId w:val="10"/>
    <w:lvlOverride w:ilvl="0">
      <w:startOverride w:val="1"/>
    </w:lvlOverride>
  </w:num>
  <w:num w:numId="16">
    <w:abstractNumId w:val="10"/>
    <w:lvlOverride w:ilvl="0">
      <w:startOverride w:val="1"/>
    </w:lvlOverride>
  </w:num>
  <w:num w:numId="17">
    <w:abstractNumId w:val="0"/>
  </w:num>
  <w:num w:numId="18">
    <w:abstractNumId w:val="12"/>
  </w:num>
  <w:num w:numId="19">
    <w:abstractNumId w:val="12"/>
    <w:lvlOverride w:ilvl="0">
      <w:startOverride w:val="1"/>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trasiewicz Adam">
    <w15:presenceInfo w15:providerId="AD" w15:userId="S-1-5-21-3954371645-834304607-549911658-304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569D9"/>
    <w:rsid w:val="000001B4"/>
    <w:rsid w:val="000043A5"/>
    <w:rsid w:val="00005715"/>
    <w:rsid w:val="0000602A"/>
    <w:rsid w:val="00007EAC"/>
    <w:rsid w:val="00011AB6"/>
    <w:rsid w:val="00011FFA"/>
    <w:rsid w:val="000205F4"/>
    <w:rsid w:val="0002706D"/>
    <w:rsid w:val="00034366"/>
    <w:rsid w:val="00034692"/>
    <w:rsid w:val="000356B6"/>
    <w:rsid w:val="000360C6"/>
    <w:rsid w:val="00040F3E"/>
    <w:rsid w:val="000441DF"/>
    <w:rsid w:val="00045D8E"/>
    <w:rsid w:val="00050851"/>
    <w:rsid w:val="0005185D"/>
    <w:rsid w:val="000562FF"/>
    <w:rsid w:val="00065A17"/>
    <w:rsid w:val="00067504"/>
    <w:rsid w:val="00073850"/>
    <w:rsid w:val="00090CF7"/>
    <w:rsid w:val="0009291A"/>
    <w:rsid w:val="000A0331"/>
    <w:rsid w:val="000A0F93"/>
    <w:rsid w:val="000A4E18"/>
    <w:rsid w:val="000A76CF"/>
    <w:rsid w:val="000B120D"/>
    <w:rsid w:val="000B395D"/>
    <w:rsid w:val="000B5388"/>
    <w:rsid w:val="000B538C"/>
    <w:rsid w:val="000C1E8C"/>
    <w:rsid w:val="000C6B10"/>
    <w:rsid w:val="000D19D4"/>
    <w:rsid w:val="000D307B"/>
    <w:rsid w:val="000D53B5"/>
    <w:rsid w:val="000D5430"/>
    <w:rsid w:val="000E214A"/>
    <w:rsid w:val="000E4CC8"/>
    <w:rsid w:val="000E7EDE"/>
    <w:rsid w:val="000F1385"/>
    <w:rsid w:val="000F2B67"/>
    <w:rsid w:val="000F7E4A"/>
    <w:rsid w:val="00104C71"/>
    <w:rsid w:val="00105D8C"/>
    <w:rsid w:val="001066A1"/>
    <w:rsid w:val="00106761"/>
    <w:rsid w:val="00110A7D"/>
    <w:rsid w:val="00111D8B"/>
    <w:rsid w:val="00113100"/>
    <w:rsid w:val="00113A1C"/>
    <w:rsid w:val="00115829"/>
    <w:rsid w:val="00116064"/>
    <w:rsid w:val="001229E4"/>
    <w:rsid w:val="0012523A"/>
    <w:rsid w:val="001267CF"/>
    <w:rsid w:val="00131B5D"/>
    <w:rsid w:val="00137DED"/>
    <w:rsid w:val="00141BF5"/>
    <w:rsid w:val="00142A46"/>
    <w:rsid w:val="00151B54"/>
    <w:rsid w:val="00164917"/>
    <w:rsid w:val="0018268B"/>
    <w:rsid w:val="001842F5"/>
    <w:rsid w:val="00184C3B"/>
    <w:rsid w:val="001910A8"/>
    <w:rsid w:val="001A282C"/>
    <w:rsid w:val="001A7142"/>
    <w:rsid w:val="001B7287"/>
    <w:rsid w:val="001C02F1"/>
    <w:rsid w:val="001C06BF"/>
    <w:rsid w:val="001D0BF0"/>
    <w:rsid w:val="001D15B1"/>
    <w:rsid w:val="001D51C7"/>
    <w:rsid w:val="001D69F1"/>
    <w:rsid w:val="001D7542"/>
    <w:rsid w:val="001E2F2E"/>
    <w:rsid w:val="001E4398"/>
    <w:rsid w:val="001F01B7"/>
    <w:rsid w:val="001F0A50"/>
    <w:rsid w:val="001F6336"/>
    <w:rsid w:val="0020049B"/>
    <w:rsid w:val="002010B0"/>
    <w:rsid w:val="0020742F"/>
    <w:rsid w:val="00215064"/>
    <w:rsid w:val="00221210"/>
    <w:rsid w:val="00221AF5"/>
    <w:rsid w:val="00222340"/>
    <w:rsid w:val="002227C2"/>
    <w:rsid w:val="00222E00"/>
    <w:rsid w:val="00225EA1"/>
    <w:rsid w:val="00226C6D"/>
    <w:rsid w:val="002314B0"/>
    <w:rsid w:val="002322FA"/>
    <w:rsid w:val="0023247B"/>
    <w:rsid w:val="00234D81"/>
    <w:rsid w:val="00242217"/>
    <w:rsid w:val="002475C4"/>
    <w:rsid w:val="00247BB4"/>
    <w:rsid w:val="00251981"/>
    <w:rsid w:val="002551BD"/>
    <w:rsid w:val="00277257"/>
    <w:rsid w:val="0028189E"/>
    <w:rsid w:val="00281A64"/>
    <w:rsid w:val="00287318"/>
    <w:rsid w:val="002911FD"/>
    <w:rsid w:val="002919A6"/>
    <w:rsid w:val="00292D72"/>
    <w:rsid w:val="00294F63"/>
    <w:rsid w:val="002A78FE"/>
    <w:rsid w:val="002B1D91"/>
    <w:rsid w:val="002B5012"/>
    <w:rsid w:val="002B741B"/>
    <w:rsid w:val="002C4FF2"/>
    <w:rsid w:val="002D2607"/>
    <w:rsid w:val="002D4476"/>
    <w:rsid w:val="002D7DA5"/>
    <w:rsid w:val="002E0B8B"/>
    <w:rsid w:val="002E1367"/>
    <w:rsid w:val="002E304B"/>
    <w:rsid w:val="002E3A1F"/>
    <w:rsid w:val="002F0E7C"/>
    <w:rsid w:val="002F3A91"/>
    <w:rsid w:val="0030019D"/>
    <w:rsid w:val="00302B56"/>
    <w:rsid w:val="00304D6F"/>
    <w:rsid w:val="0030586D"/>
    <w:rsid w:val="00305F2C"/>
    <w:rsid w:val="003214CF"/>
    <w:rsid w:val="00326C91"/>
    <w:rsid w:val="003348E6"/>
    <w:rsid w:val="0033585A"/>
    <w:rsid w:val="00341E35"/>
    <w:rsid w:val="00344ECE"/>
    <w:rsid w:val="00345ECF"/>
    <w:rsid w:val="00346638"/>
    <w:rsid w:val="00347B52"/>
    <w:rsid w:val="0035000C"/>
    <w:rsid w:val="00351375"/>
    <w:rsid w:val="0035260B"/>
    <w:rsid w:val="0035687D"/>
    <w:rsid w:val="00360E60"/>
    <w:rsid w:val="003702CB"/>
    <w:rsid w:val="0037252C"/>
    <w:rsid w:val="003729A0"/>
    <w:rsid w:val="00374B8C"/>
    <w:rsid w:val="00381837"/>
    <w:rsid w:val="003824A6"/>
    <w:rsid w:val="00382E6C"/>
    <w:rsid w:val="003A1B22"/>
    <w:rsid w:val="003A7CFC"/>
    <w:rsid w:val="003B0CF4"/>
    <w:rsid w:val="003B1752"/>
    <w:rsid w:val="003B1EDD"/>
    <w:rsid w:val="003B2851"/>
    <w:rsid w:val="003B7937"/>
    <w:rsid w:val="003C1D5E"/>
    <w:rsid w:val="003C1ED3"/>
    <w:rsid w:val="003C4342"/>
    <w:rsid w:val="003D6844"/>
    <w:rsid w:val="003E38D5"/>
    <w:rsid w:val="003E4E0D"/>
    <w:rsid w:val="003E6C99"/>
    <w:rsid w:val="003E7FF9"/>
    <w:rsid w:val="003F0588"/>
    <w:rsid w:val="003F05C1"/>
    <w:rsid w:val="003F24B4"/>
    <w:rsid w:val="00400B0C"/>
    <w:rsid w:val="00401D16"/>
    <w:rsid w:val="00402344"/>
    <w:rsid w:val="004043C0"/>
    <w:rsid w:val="0041065D"/>
    <w:rsid w:val="00415D85"/>
    <w:rsid w:val="004160B5"/>
    <w:rsid w:val="00422DEA"/>
    <w:rsid w:val="004234E7"/>
    <w:rsid w:val="004303BD"/>
    <w:rsid w:val="00433E5C"/>
    <w:rsid w:val="00436422"/>
    <w:rsid w:val="00445E62"/>
    <w:rsid w:val="00465119"/>
    <w:rsid w:val="00466033"/>
    <w:rsid w:val="00475D19"/>
    <w:rsid w:val="00475FCE"/>
    <w:rsid w:val="0047725F"/>
    <w:rsid w:val="00477353"/>
    <w:rsid w:val="00480404"/>
    <w:rsid w:val="00481331"/>
    <w:rsid w:val="00486183"/>
    <w:rsid w:val="00493C96"/>
    <w:rsid w:val="00494734"/>
    <w:rsid w:val="004A0437"/>
    <w:rsid w:val="004A2243"/>
    <w:rsid w:val="004A4F76"/>
    <w:rsid w:val="004C65D0"/>
    <w:rsid w:val="004D0274"/>
    <w:rsid w:val="004D163F"/>
    <w:rsid w:val="004D4B21"/>
    <w:rsid w:val="004D6983"/>
    <w:rsid w:val="004E5CCF"/>
    <w:rsid w:val="004F742C"/>
    <w:rsid w:val="00502254"/>
    <w:rsid w:val="00503AD2"/>
    <w:rsid w:val="00503C55"/>
    <w:rsid w:val="0051612C"/>
    <w:rsid w:val="005179F4"/>
    <w:rsid w:val="00520FF2"/>
    <w:rsid w:val="00524BC7"/>
    <w:rsid w:val="00530B59"/>
    <w:rsid w:val="00532740"/>
    <w:rsid w:val="00534A3D"/>
    <w:rsid w:val="00543565"/>
    <w:rsid w:val="00543E04"/>
    <w:rsid w:val="00550BF3"/>
    <w:rsid w:val="005518E2"/>
    <w:rsid w:val="005548BD"/>
    <w:rsid w:val="00571AF1"/>
    <w:rsid w:val="0057349A"/>
    <w:rsid w:val="0057458F"/>
    <w:rsid w:val="00583F6E"/>
    <w:rsid w:val="00584081"/>
    <w:rsid w:val="00584F3A"/>
    <w:rsid w:val="00585374"/>
    <w:rsid w:val="005858DD"/>
    <w:rsid w:val="00593671"/>
    <w:rsid w:val="00595C50"/>
    <w:rsid w:val="00596FD5"/>
    <w:rsid w:val="005A6536"/>
    <w:rsid w:val="005B1E92"/>
    <w:rsid w:val="005C064A"/>
    <w:rsid w:val="005C0F41"/>
    <w:rsid w:val="005D22AE"/>
    <w:rsid w:val="005D26EF"/>
    <w:rsid w:val="005D4A90"/>
    <w:rsid w:val="005D7A17"/>
    <w:rsid w:val="005E5229"/>
    <w:rsid w:val="005E79AD"/>
    <w:rsid w:val="005F29D1"/>
    <w:rsid w:val="005F425C"/>
    <w:rsid w:val="005F631A"/>
    <w:rsid w:val="00610168"/>
    <w:rsid w:val="00611641"/>
    <w:rsid w:val="00614F29"/>
    <w:rsid w:val="006155CD"/>
    <w:rsid w:val="00617BC5"/>
    <w:rsid w:val="00617E11"/>
    <w:rsid w:val="00625BB6"/>
    <w:rsid w:val="006328AF"/>
    <w:rsid w:val="006335FE"/>
    <w:rsid w:val="006375CC"/>
    <w:rsid w:val="00653802"/>
    <w:rsid w:val="00656256"/>
    <w:rsid w:val="00672C5C"/>
    <w:rsid w:val="00672F8A"/>
    <w:rsid w:val="00690ED8"/>
    <w:rsid w:val="0069625B"/>
    <w:rsid w:val="006A1FEF"/>
    <w:rsid w:val="006A27AF"/>
    <w:rsid w:val="006A344A"/>
    <w:rsid w:val="006B13A5"/>
    <w:rsid w:val="006B2C76"/>
    <w:rsid w:val="006B2D88"/>
    <w:rsid w:val="006B4C66"/>
    <w:rsid w:val="006B5122"/>
    <w:rsid w:val="006B653E"/>
    <w:rsid w:val="006C1E2D"/>
    <w:rsid w:val="006C22A5"/>
    <w:rsid w:val="006C4F89"/>
    <w:rsid w:val="006C53E7"/>
    <w:rsid w:val="006D1BAC"/>
    <w:rsid w:val="006D38DC"/>
    <w:rsid w:val="006D6FEC"/>
    <w:rsid w:val="006D7E78"/>
    <w:rsid w:val="006E0E0B"/>
    <w:rsid w:val="006E17A0"/>
    <w:rsid w:val="006E3C72"/>
    <w:rsid w:val="006E4D80"/>
    <w:rsid w:val="006F6DA2"/>
    <w:rsid w:val="00701187"/>
    <w:rsid w:val="00701918"/>
    <w:rsid w:val="00705382"/>
    <w:rsid w:val="00705661"/>
    <w:rsid w:val="00710580"/>
    <w:rsid w:val="00712C03"/>
    <w:rsid w:val="00717272"/>
    <w:rsid w:val="0072005B"/>
    <w:rsid w:val="00720656"/>
    <w:rsid w:val="00720CD5"/>
    <w:rsid w:val="007241C3"/>
    <w:rsid w:val="00732A32"/>
    <w:rsid w:val="00740BC6"/>
    <w:rsid w:val="00742C64"/>
    <w:rsid w:val="00742D9D"/>
    <w:rsid w:val="00743281"/>
    <w:rsid w:val="0074444E"/>
    <w:rsid w:val="00747653"/>
    <w:rsid w:val="007539D6"/>
    <w:rsid w:val="00753A58"/>
    <w:rsid w:val="00761232"/>
    <w:rsid w:val="0076233F"/>
    <w:rsid w:val="0076709D"/>
    <w:rsid w:val="0077210C"/>
    <w:rsid w:val="0078258C"/>
    <w:rsid w:val="007906A1"/>
    <w:rsid w:val="0079327C"/>
    <w:rsid w:val="00793B4E"/>
    <w:rsid w:val="00796E46"/>
    <w:rsid w:val="007A130A"/>
    <w:rsid w:val="007A6818"/>
    <w:rsid w:val="007B119A"/>
    <w:rsid w:val="007B1DD5"/>
    <w:rsid w:val="007B39A5"/>
    <w:rsid w:val="007B655C"/>
    <w:rsid w:val="007C2E9E"/>
    <w:rsid w:val="007C3A28"/>
    <w:rsid w:val="007D3296"/>
    <w:rsid w:val="007D5010"/>
    <w:rsid w:val="007D56A0"/>
    <w:rsid w:val="007D7EB6"/>
    <w:rsid w:val="007E1494"/>
    <w:rsid w:val="007E62F0"/>
    <w:rsid w:val="007E6FF3"/>
    <w:rsid w:val="007F324E"/>
    <w:rsid w:val="007F4866"/>
    <w:rsid w:val="007F525C"/>
    <w:rsid w:val="007F768A"/>
    <w:rsid w:val="00810E39"/>
    <w:rsid w:val="008143B2"/>
    <w:rsid w:val="00815CF9"/>
    <w:rsid w:val="00822E77"/>
    <w:rsid w:val="00827821"/>
    <w:rsid w:val="00834EE7"/>
    <w:rsid w:val="0083787C"/>
    <w:rsid w:val="00840CEA"/>
    <w:rsid w:val="00844A0E"/>
    <w:rsid w:val="00844C2C"/>
    <w:rsid w:val="0085116C"/>
    <w:rsid w:val="00860CF4"/>
    <w:rsid w:val="008762BA"/>
    <w:rsid w:val="0088216A"/>
    <w:rsid w:val="00883A90"/>
    <w:rsid w:val="008929A0"/>
    <w:rsid w:val="00893BCE"/>
    <w:rsid w:val="008A18DC"/>
    <w:rsid w:val="008B4F26"/>
    <w:rsid w:val="008B793B"/>
    <w:rsid w:val="008E097F"/>
    <w:rsid w:val="008F0129"/>
    <w:rsid w:val="008F52BC"/>
    <w:rsid w:val="008F6D59"/>
    <w:rsid w:val="00907ECB"/>
    <w:rsid w:val="0091014A"/>
    <w:rsid w:val="00915A9A"/>
    <w:rsid w:val="009162C3"/>
    <w:rsid w:val="00920030"/>
    <w:rsid w:val="00933CF0"/>
    <w:rsid w:val="00947DD8"/>
    <w:rsid w:val="00952B8F"/>
    <w:rsid w:val="00961CA0"/>
    <w:rsid w:val="0096680D"/>
    <w:rsid w:val="00977BCE"/>
    <w:rsid w:val="00985106"/>
    <w:rsid w:val="00987D5E"/>
    <w:rsid w:val="00991FC6"/>
    <w:rsid w:val="00992152"/>
    <w:rsid w:val="00993A53"/>
    <w:rsid w:val="00994749"/>
    <w:rsid w:val="0099568C"/>
    <w:rsid w:val="009A5492"/>
    <w:rsid w:val="009A59DF"/>
    <w:rsid w:val="009B1DC1"/>
    <w:rsid w:val="009B5CF5"/>
    <w:rsid w:val="009C0B08"/>
    <w:rsid w:val="009C2185"/>
    <w:rsid w:val="009C3AC3"/>
    <w:rsid w:val="009C6A48"/>
    <w:rsid w:val="009D56CA"/>
    <w:rsid w:val="009E0928"/>
    <w:rsid w:val="009E26B7"/>
    <w:rsid w:val="009E388D"/>
    <w:rsid w:val="009E56D0"/>
    <w:rsid w:val="009E57A9"/>
    <w:rsid w:val="009F0524"/>
    <w:rsid w:val="009F2286"/>
    <w:rsid w:val="009F55BE"/>
    <w:rsid w:val="00A03D79"/>
    <w:rsid w:val="00A17C3F"/>
    <w:rsid w:val="00A22C32"/>
    <w:rsid w:val="00A24C9B"/>
    <w:rsid w:val="00A3001B"/>
    <w:rsid w:val="00A4066B"/>
    <w:rsid w:val="00A416DF"/>
    <w:rsid w:val="00A51A3C"/>
    <w:rsid w:val="00A52B2B"/>
    <w:rsid w:val="00A569D9"/>
    <w:rsid w:val="00A614E7"/>
    <w:rsid w:val="00A6351C"/>
    <w:rsid w:val="00A63949"/>
    <w:rsid w:val="00A65A21"/>
    <w:rsid w:val="00A82CB9"/>
    <w:rsid w:val="00A92854"/>
    <w:rsid w:val="00A95649"/>
    <w:rsid w:val="00AA3E07"/>
    <w:rsid w:val="00AA45DE"/>
    <w:rsid w:val="00AB33D7"/>
    <w:rsid w:val="00AB4BDA"/>
    <w:rsid w:val="00AC13E6"/>
    <w:rsid w:val="00AD7824"/>
    <w:rsid w:val="00AE0874"/>
    <w:rsid w:val="00AE593C"/>
    <w:rsid w:val="00AE6764"/>
    <w:rsid w:val="00AF2605"/>
    <w:rsid w:val="00AF3070"/>
    <w:rsid w:val="00B01456"/>
    <w:rsid w:val="00B046D9"/>
    <w:rsid w:val="00B06F95"/>
    <w:rsid w:val="00B14E6B"/>
    <w:rsid w:val="00B202CB"/>
    <w:rsid w:val="00B20F06"/>
    <w:rsid w:val="00B23CDD"/>
    <w:rsid w:val="00B25B10"/>
    <w:rsid w:val="00B25CDD"/>
    <w:rsid w:val="00B30B43"/>
    <w:rsid w:val="00B34BB6"/>
    <w:rsid w:val="00B36708"/>
    <w:rsid w:val="00B41647"/>
    <w:rsid w:val="00B420E5"/>
    <w:rsid w:val="00B42F7E"/>
    <w:rsid w:val="00B44F4E"/>
    <w:rsid w:val="00B4743D"/>
    <w:rsid w:val="00B523EE"/>
    <w:rsid w:val="00B5553F"/>
    <w:rsid w:val="00B562C7"/>
    <w:rsid w:val="00B577AF"/>
    <w:rsid w:val="00B627FC"/>
    <w:rsid w:val="00B652D7"/>
    <w:rsid w:val="00B73A7A"/>
    <w:rsid w:val="00B74491"/>
    <w:rsid w:val="00B745F1"/>
    <w:rsid w:val="00B7582B"/>
    <w:rsid w:val="00B76C30"/>
    <w:rsid w:val="00B864F5"/>
    <w:rsid w:val="00BA466B"/>
    <w:rsid w:val="00BB1EAB"/>
    <w:rsid w:val="00BB30BA"/>
    <w:rsid w:val="00BB7ABB"/>
    <w:rsid w:val="00BC25E7"/>
    <w:rsid w:val="00BC36E9"/>
    <w:rsid w:val="00BC532F"/>
    <w:rsid w:val="00BC7D74"/>
    <w:rsid w:val="00BD5400"/>
    <w:rsid w:val="00BD75CB"/>
    <w:rsid w:val="00BD7D5C"/>
    <w:rsid w:val="00BE2FF8"/>
    <w:rsid w:val="00BF77B1"/>
    <w:rsid w:val="00C02951"/>
    <w:rsid w:val="00C04D5C"/>
    <w:rsid w:val="00C10BEC"/>
    <w:rsid w:val="00C12C82"/>
    <w:rsid w:val="00C23471"/>
    <w:rsid w:val="00C3785A"/>
    <w:rsid w:val="00C406B3"/>
    <w:rsid w:val="00C41995"/>
    <w:rsid w:val="00C509E1"/>
    <w:rsid w:val="00C600BD"/>
    <w:rsid w:val="00C6334C"/>
    <w:rsid w:val="00C67497"/>
    <w:rsid w:val="00C67D2F"/>
    <w:rsid w:val="00C70725"/>
    <w:rsid w:val="00C75CA4"/>
    <w:rsid w:val="00C77DE8"/>
    <w:rsid w:val="00C83F98"/>
    <w:rsid w:val="00C86056"/>
    <w:rsid w:val="00C9633D"/>
    <w:rsid w:val="00CA04EA"/>
    <w:rsid w:val="00CA1E1B"/>
    <w:rsid w:val="00CA45A3"/>
    <w:rsid w:val="00CA4855"/>
    <w:rsid w:val="00CA75ED"/>
    <w:rsid w:val="00CB182D"/>
    <w:rsid w:val="00CB312E"/>
    <w:rsid w:val="00CB584E"/>
    <w:rsid w:val="00CB59A9"/>
    <w:rsid w:val="00CB6161"/>
    <w:rsid w:val="00CD3793"/>
    <w:rsid w:val="00CD3795"/>
    <w:rsid w:val="00CD7DFA"/>
    <w:rsid w:val="00CE0DB0"/>
    <w:rsid w:val="00CE15ED"/>
    <w:rsid w:val="00CE5394"/>
    <w:rsid w:val="00CF2BE1"/>
    <w:rsid w:val="00CF65A8"/>
    <w:rsid w:val="00CF75DF"/>
    <w:rsid w:val="00D00B2E"/>
    <w:rsid w:val="00D0223D"/>
    <w:rsid w:val="00D03079"/>
    <w:rsid w:val="00D03737"/>
    <w:rsid w:val="00D03B48"/>
    <w:rsid w:val="00D04BAC"/>
    <w:rsid w:val="00D0607C"/>
    <w:rsid w:val="00D16194"/>
    <w:rsid w:val="00D21342"/>
    <w:rsid w:val="00D2551C"/>
    <w:rsid w:val="00D31D30"/>
    <w:rsid w:val="00D35F60"/>
    <w:rsid w:val="00D51B0B"/>
    <w:rsid w:val="00D533CE"/>
    <w:rsid w:val="00D55CDE"/>
    <w:rsid w:val="00D64588"/>
    <w:rsid w:val="00D67033"/>
    <w:rsid w:val="00D7129A"/>
    <w:rsid w:val="00D76414"/>
    <w:rsid w:val="00D76C90"/>
    <w:rsid w:val="00D85F7C"/>
    <w:rsid w:val="00D86C8C"/>
    <w:rsid w:val="00D96393"/>
    <w:rsid w:val="00DA439F"/>
    <w:rsid w:val="00DA4C12"/>
    <w:rsid w:val="00DB1E62"/>
    <w:rsid w:val="00DB23BE"/>
    <w:rsid w:val="00DB2B51"/>
    <w:rsid w:val="00DB3591"/>
    <w:rsid w:val="00DB55AC"/>
    <w:rsid w:val="00DB632D"/>
    <w:rsid w:val="00DB7014"/>
    <w:rsid w:val="00DC6B91"/>
    <w:rsid w:val="00DC7626"/>
    <w:rsid w:val="00DD0C2A"/>
    <w:rsid w:val="00DD25A9"/>
    <w:rsid w:val="00DD5329"/>
    <w:rsid w:val="00DD56B6"/>
    <w:rsid w:val="00DD5764"/>
    <w:rsid w:val="00DF118E"/>
    <w:rsid w:val="00E045E3"/>
    <w:rsid w:val="00E079C7"/>
    <w:rsid w:val="00E15B19"/>
    <w:rsid w:val="00E176B7"/>
    <w:rsid w:val="00E20B91"/>
    <w:rsid w:val="00E21C6C"/>
    <w:rsid w:val="00E24683"/>
    <w:rsid w:val="00E365B0"/>
    <w:rsid w:val="00E40527"/>
    <w:rsid w:val="00E43DDB"/>
    <w:rsid w:val="00E46BF5"/>
    <w:rsid w:val="00E5734F"/>
    <w:rsid w:val="00E677C3"/>
    <w:rsid w:val="00E73F35"/>
    <w:rsid w:val="00E74BC2"/>
    <w:rsid w:val="00E75B2E"/>
    <w:rsid w:val="00E8044D"/>
    <w:rsid w:val="00E82A48"/>
    <w:rsid w:val="00E8555F"/>
    <w:rsid w:val="00E94349"/>
    <w:rsid w:val="00E949EF"/>
    <w:rsid w:val="00E97C70"/>
    <w:rsid w:val="00EB0D31"/>
    <w:rsid w:val="00EB2BF0"/>
    <w:rsid w:val="00EB5F7A"/>
    <w:rsid w:val="00EC173A"/>
    <w:rsid w:val="00EC3C8F"/>
    <w:rsid w:val="00EC7E21"/>
    <w:rsid w:val="00ED3543"/>
    <w:rsid w:val="00ED4D52"/>
    <w:rsid w:val="00EE01B8"/>
    <w:rsid w:val="00EE0A37"/>
    <w:rsid w:val="00EE1630"/>
    <w:rsid w:val="00EE7772"/>
    <w:rsid w:val="00EF24CF"/>
    <w:rsid w:val="00F006EA"/>
    <w:rsid w:val="00F00A08"/>
    <w:rsid w:val="00F01E83"/>
    <w:rsid w:val="00F02781"/>
    <w:rsid w:val="00F22EC7"/>
    <w:rsid w:val="00F31FF8"/>
    <w:rsid w:val="00F353AE"/>
    <w:rsid w:val="00F418DD"/>
    <w:rsid w:val="00F47DA6"/>
    <w:rsid w:val="00F5610E"/>
    <w:rsid w:val="00F57155"/>
    <w:rsid w:val="00F61178"/>
    <w:rsid w:val="00F672E1"/>
    <w:rsid w:val="00F744D1"/>
    <w:rsid w:val="00F77443"/>
    <w:rsid w:val="00F82F76"/>
    <w:rsid w:val="00F849C9"/>
    <w:rsid w:val="00F84A8C"/>
    <w:rsid w:val="00F929D5"/>
    <w:rsid w:val="00F92F2D"/>
    <w:rsid w:val="00F94E0C"/>
    <w:rsid w:val="00F95755"/>
    <w:rsid w:val="00F95B7D"/>
    <w:rsid w:val="00F971A1"/>
    <w:rsid w:val="00FA3299"/>
    <w:rsid w:val="00FA4BDC"/>
    <w:rsid w:val="00FB0621"/>
    <w:rsid w:val="00FB3E80"/>
    <w:rsid w:val="00FC27B9"/>
    <w:rsid w:val="00FC41D7"/>
    <w:rsid w:val="00FC50C6"/>
    <w:rsid w:val="00FC5B79"/>
    <w:rsid w:val="00FC702B"/>
    <w:rsid w:val="00FD25DD"/>
    <w:rsid w:val="00FD721B"/>
    <w:rsid w:val="00FE209B"/>
    <w:rsid w:val="00FE64C1"/>
    <w:rsid w:val="00FF12A8"/>
    <w:rsid w:val="00FF3F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4398"/>
    <w:pPr>
      <w:spacing w:after="240"/>
    </w:pPr>
  </w:style>
  <w:style w:type="paragraph" w:styleId="Nagwek1">
    <w:name w:val="heading 1"/>
    <w:basedOn w:val="Normalny"/>
    <w:next w:val="Normalny"/>
    <w:link w:val="Nagwek1Znak"/>
    <w:autoRedefine/>
    <w:uiPriority w:val="9"/>
    <w:qFormat/>
    <w:rsid w:val="00247BB4"/>
    <w:pPr>
      <w:keepNext/>
      <w:keepLines/>
      <w:spacing w:after="0"/>
      <w:jc w:val="center"/>
      <w:outlineLvl w:val="0"/>
    </w:pPr>
    <w:rPr>
      <w:rFonts w:ascii="Calibri" w:eastAsiaTheme="majorEastAsia" w:hAnsi="Calibri" w:cstheme="majorBidi"/>
      <w:b/>
      <w:color w:val="2E74B5" w:themeColor="accent1" w:themeShade="BF"/>
      <w:sz w:val="32"/>
      <w:szCs w:val="32"/>
    </w:rPr>
  </w:style>
  <w:style w:type="paragraph" w:styleId="Nagwek2">
    <w:name w:val="heading 2"/>
    <w:basedOn w:val="Normalny"/>
    <w:next w:val="Normalny"/>
    <w:link w:val="Nagwek2Znak"/>
    <w:autoRedefine/>
    <w:uiPriority w:val="9"/>
    <w:unhideWhenUsed/>
    <w:qFormat/>
    <w:rsid w:val="00FB3E80"/>
    <w:pPr>
      <w:keepNext/>
      <w:keepLines/>
      <w:spacing w:before="360"/>
      <w:outlineLvl w:val="1"/>
    </w:pPr>
    <w:rPr>
      <w:rFonts w:ascii="Calibri" w:eastAsiaTheme="majorEastAsia" w:hAnsi="Calibri" w:cstheme="majorBidi"/>
      <w:b/>
      <w:color w:val="2E74B5" w:themeColor="accent1" w:themeShade="BF"/>
      <w:sz w:val="28"/>
      <w:szCs w:val="26"/>
    </w:rPr>
  </w:style>
  <w:style w:type="paragraph" w:styleId="Nagwek3">
    <w:name w:val="heading 3"/>
    <w:basedOn w:val="Normalny"/>
    <w:next w:val="Normalny"/>
    <w:link w:val="Nagwek3Znak"/>
    <w:autoRedefine/>
    <w:uiPriority w:val="9"/>
    <w:unhideWhenUsed/>
    <w:qFormat/>
    <w:rsid w:val="001D15B1"/>
    <w:pPr>
      <w:keepNext/>
      <w:keepLines/>
      <w:spacing w:before="40"/>
      <w:ind w:left="360"/>
      <w:outlineLvl w:val="2"/>
    </w:pPr>
    <w:rPr>
      <w:rFonts w:ascii="Calibri" w:eastAsiaTheme="majorEastAsia" w:hAnsi="Calibri" w:cstheme="majorBidi"/>
      <w:b/>
      <w:color w:val="1F4D78" w:themeColor="accent1" w:themeShade="7F"/>
      <w:sz w:val="24"/>
      <w:szCs w:val="24"/>
    </w:rPr>
  </w:style>
  <w:style w:type="paragraph" w:styleId="Nagwek4">
    <w:name w:val="heading 4"/>
    <w:basedOn w:val="Normalny"/>
    <w:next w:val="Normalny"/>
    <w:link w:val="Nagwek4Znak"/>
    <w:uiPriority w:val="9"/>
    <w:unhideWhenUsed/>
    <w:qFormat/>
    <w:rsid w:val="00F01E83"/>
    <w:pPr>
      <w:keepNext/>
      <w:keepLines/>
      <w:spacing w:before="120" w:after="120"/>
      <w:outlineLvl w:val="3"/>
    </w:pPr>
    <w:rPr>
      <w:rFonts w:asciiTheme="majorHAnsi" w:eastAsiaTheme="majorEastAsia" w:hAnsiTheme="majorHAnsi" w:cstheme="majorBidi"/>
      <w:b/>
      <w:i/>
      <w:iCs/>
      <w:color w:val="2E74B5" w:themeColor="accent1" w:themeShade="BF"/>
    </w:rPr>
  </w:style>
  <w:style w:type="paragraph" w:styleId="Nagwek5">
    <w:name w:val="heading 5"/>
    <w:basedOn w:val="Normalny"/>
    <w:next w:val="Normalny"/>
    <w:link w:val="Nagwek5Znak"/>
    <w:uiPriority w:val="9"/>
    <w:unhideWhenUsed/>
    <w:qFormat/>
    <w:rsid w:val="001F63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7BB4"/>
    <w:rPr>
      <w:rFonts w:ascii="Calibri" w:eastAsiaTheme="majorEastAsia" w:hAnsi="Calibri" w:cstheme="majorBidi"/>
      <w:b/>
      <w:color w:val="2E74B5" w:themeColor="accent1" w:themeShade="BF"/>
      <w:sz w:val="32"/>
      <w:szCs w:val="32"/>
    </w:rPr>
  </w:style>
  <w:style w:type="character" w:customStyle="1" w:styleId="Nagwek3Znak">
    <w:name w:val="Nagłówek 3 Znak"/>
    <w:basedOn w:val="Domylnaczcionkaakapitu"/>
    <w:link w:val="Nagwek3"/>
    <w:uiPriority w:val="9"/>
    <w:rsid w:val="001D15B1"/>
    <w:rPr>
      <w:rFonts w:ascii="Calibri" w:eastAsiaTheme="majorEastAsia" w:hAnsi="Calibri" w:cstheme="majorBidi"/>
      <w:b/>
      <w:color w:val="1F4D78" w:themeColor="accent1" w:themeShade="7F"/>
      <w:sz w:val="24"/>
      <w:szCs w:val="24"/>
    </w:rPr>
  </w:style>
  <w:style w:type="character" w:customStyle="1" w:styleId="Nagwek2Znak">
    <w:name w:val="Nagłówek 2 Znak"/>
    <w:basedOn w:val="Domylnaczcionkaakapitu"/>
    <w:link w:val="Nagwek2"/>
    <w:uiPriority w:val="9"/>
    <w:rsid w:val="00FB3E80"/>
    <w:rPr>
      <w:rFonts w:ascii="Calibri" w:eastAsiaTheme="majorEastAsia" w:hAnsi="Calibri" w:cstheme="majorBidi"/>
      <w:b/>
      <w:color w:val="2E74B5" w:themeColor="accent1" w:themeShade="BF"/>
      <w:sz w:val="28"/>
      <w:szCs w:val="26"/>
    </w:rPr>
  </w:style>
  <w:style w:type="table" w:styleId="Tabela-Siatka">
    <w:name w:val="Table Grid"/>
    <w:basedOn w:val="Standardowy"/>
    <w:uiPriority w:val="39"/>
    <w:rsid w:val="001E2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nhideWhenUsed/>
    <w:rsid w:val="002D2607"/>
    <w:pPr>
      <w:tabs>
        <w:tab w:val="center" w:pos="4536"/>
        <w:tab w:val="right" w:pos="9072"/>
      </w:tabs>
      <w:spacing w:line="240" w:lineRule="auto"/>
    </w:pPr>
  </w:style>
  <w:style w:type="character" w:customStyle="1" w:styleId="NagwekZnak">
    <w:name w:val="Nagłówek Znak"/>
    <w:basedOn w:val="Domylnaczcionkaakapitu"/>
    <w:link w:val="Nagwek"/>
    <w:rsid w:val="002D2607"/>
  </w:style>
  <w:style w:type="paragraph" w:styleId="Stopka">
    <w:name w:val="footer"/>
    <w:basedOn w:val="Normalny"/>
    <w:link w:val="StopkaZnak"/>
    <w:uiPriority w:val="99"/>
    <w:unhideWhenUsed/>
    <w:rsid w:val="002D2607"/>
    <w:pPr>
      <w:tabs>
        <w:tab w:val="center" w:pos="4536"/>
        <w:tab w:val="right" w:pos="9072"/>
      </w:tabs>
      <w:spacing w:line="240" w:lineRule="auto"/>
    </w:pPr>
  </w:style>
  <w:style w:type="character" w:customStyle="1" w:styleId="StopkaZnak">
    <w:name w:val="Stopka Znak"/>
    <w:basedOn w:val="Domylnaczcionkaakapitu"/>
    <w:link w:val="Stopka"/>
    <w:uiPriority w:val="99"/>
    <w:rsid w:val="002D2607"/>
  </w:style>
  <w:style w:type="paragraph" w:styleId="Akapitzlist">
    <w:name w:val="List Paragraph"/>
    <w:basedOn w:val="Normalny"/>
    <w:uiPriority w:val="34"/>
    <w:qFormat/>
    <w:rsid w:val="0009291A"/>
    <w:pPr>
      <w:ind w:left="720"/>
      <w:contextualSpacing/>
    </w:pPr>
  </w:style>
  <w:style w:type="character" w:customStyle="1" w:styleId="Nagwek4Znak">
    <w:name w:val="Nagłówek 4 Znak"/>
    <w:basedOn w:val="Domylnaczcionkaakapitu"/>
    <w:link w:val="Nagwek4"/>
    <w:uiPriority w:val="9"/>
    <w:rsid w:val="00F01E83"/>
    <w:rPr>
      <w:rFonts w:asciiTheme="majorHAnsi" w:eastAsiaTheme="majorEastAsia" w:hAnsiTheme="majorHAnsi" w:cstheme="majorBidi"/>
      <w:b/>
      <w:i/>
      <w:iCs/>
      <w:color w:val="2E74B5" w:themeColor="accent1" w:themeShade="BF"/>
    </w:rPr>
  </w:style>
  <w:style w:type="character" w:styleId="Hipercze">
    <w:name w:val="Hyperlink"/>
    <w:uiPriority w:val="99"/>
    <w:rsid w:val="00E045E3"/>
    <w:rPr>
      <w:color w:val="0000FF"/>
      <w:u w:val="single"/>
    </w:rPr>
  </w:style>
  <w:style w:type="paragraph" w:styleId="Nagwekspisutreci">
    <w:name w:val="TOC Heading"/>
    <w:basedOn w:val="Nagwek1"/>
    <w:next w:val="Normalny"/>
    <w:uiPriority w:val="39"/>
    <w:unhideWhenUsed/>
    <w:qFormat/>
    <w:rsid w:val="00360E60"/>
    <w:pPr>
      <w:jc w:val="left"/>
      <w:outlineLvl w:val="9"/>
    </w:pPr>
    <w:rPr>
      <w:rFonts w:asciiTheme="majorHAnsi" w:hAnsiTheme="majorHAnsi"/>
      <w:b w:val="0"/>
      <w:lang w:eastAsia="pl-PL"/>
    </w:rPr>
  </w:style>
  <w:style w:type="paragraph" w:styleId="Spistreci1">
    <w:name w:val="toc 1"/>
    <w:basedOn w:val="Normalny"/>
    <w:next w:val="Normalny"/>
    <w:autoRedefine/>
    <w:uiPriority w:val="39"/>
    <w:unhideWhenUsed/>
    <w:rsid w:val="00360E60"/>
    <w:pPr>
      <w:spacing w:after="100"/>
    </w:pPr>
  </w:style>
  <w:style w:type="paragraph" w:styleId="Spistreci2">
    <w:name w:val="toc 2"/>
    <w:basedOn w:val="Normalny"/>
    <w:next w:val="Normalny"/>
    <w:autoRedefine/>
    <w:uiPriority w:val="39"/>
    <w:unhideWhenUsed/>
    <w:rsid w:val="00DD56B6"/>
    <w:pPr>
      <w:tabs>
        <w:tab w:val="right" w:leader="dot" w:pos="9060"/>
      </w:tabs>
      <w:spacing w:after="0"/>
      <w:ind w:left="221"/>
    </w:pPr>
  </w:style>
  <w:style w:type="paragraph" w:styleId="Spistreci3">
    <w:name w:val="toc 3"/>
    <w:basedOn w:val="Normalny"/>
    <w:next w:val="Normalny"/>
    <w:autoRedefine/>
    <w:uiPriority w:val="39"/>
    <w:unhideWhenUsed/>
    <w:rsid w:val="00360E60"/>
    <w:pPr>
      <w:spacing w:after="100"/>
      <w:ind w:left="440"/>
    </w:pPr>
  </w:style>
  <w:style w:type="paragraph" w:styleId="Spistreci4">
    <w:name w:val="toc 4"/>
    <w:basedOn w:val="Normalny"/>
    <w:next w:val="Normalny"/>
    <w:autoRedefine/>
    <w:uiPriority w:val="39"/>
    <w:unhideWhenUsed/>
    <w:rsid w:val="00360E60"/>
    <w:pPr>
      <w:spacing w:after="100"/>
      <w:ind w:left="660"/>
    </w:pPr>
    <w:rPr>
      <w:rFonts w:eastAsiaTheme="minorEastAsia"/>
      <w:lang w:eastAsia="pl-PL"/>
    </w:rPr>
  </w:style>
  <w:style w:type="paragraph" w:styleId="Spistreci5">
    <w:name w:val="toc 5"/>
    <w:basedOn w:val="Normalny"/>
    <w:next w:val="Normalny"/>
    <w:autoRedefine/>
    <w:uiPriority w:val="39"/>
    <w:unhideWhenUsed/>
    <w:rsid w:val="00360E60"/>
    <w:pPr>
      <w:spacing w:after="100"/>
      <w:ind w:left="880"/>
    </w:pPr>
    <w:rPr>
      <w:rFonts w:eastAsiaTheme="minorEastAsia"/>
      <w:lang w:eastAsia="pl-PL"/>
    </w:rPr>
  </w:style>
  <w:style w:type="paragraph" w:styleId="Spistreci6">
    <w:name w:val="toc 6"/>
    <w:basedOn w:val="Normalny"/>
    <w:next w:val="Normalny"/>
    <w:autoRedefine/>
    <w:uiPriority w:val="39"/>
    <w:unhideWhenUsed/>
    <w:rsid w:val="00360E60"/>
    <w:pPr>
      <w:spacing w:after="100"/>
      <w:ind w:left="1100"/>
    </w:pPr>
    <w:rPr>
      <w:rFonts w:eastAsiaTheme="minorEastAsia"/>
      <w:lang w:eastAsia="pl-PL"/>
    </w:rPr>
  </w:style>
  <w:style w:type="paragraph" w:styleId="Spistreci7">
    <w:name w:val="toc 7"/>
    <w:basedOn w:val="Normalny"/>
    <w:next w:val="Normalny"/>
    <w:autoRedefine/>
    <w:uiPriority w:val="39"/>
    <w:unhideWhenUsed/>
    <w:rsid w:val="00360E60"/>
    <w:pPr>
      <w:spacing w:after="100"/>
      <w:ind w:left="1320"/>
    </w:pPr>
    <w:rPr>
      <w:rFonts w:eastAsiaTheme="minorEastAsia"/>
      <w:lang w:eastAsia="pl-PL"/>
    </w:rPr>
  </w:style>
  <w:style w:type="paragraph" w:styleId="Spistreci8">
    <w:name w:val="toc 8"/>
    <w:basedOn w:val="Normalny"/>
    <w:next w:val="Normalny"/>
    <w:autoRedefine/>
    <w:uiPriority w:val="39"/>
    <w:unhideWhenUsed/>
    <w:rsid w:val="00360E60"/>
    <w:pPr>
      <w:spacing w:after="100"/>
      <w:ind w:left="1540"/>
    </w:pPr>
    <w:rPr>
      <w:rFonts w:eastAsiaTheme="minorEastAsia"/>
      <w:lang w:eastAsia="pl-PL"/>
    </w:rPr>
  </w:style>
  <w:style w:type="paragraph" w:styleId="Spistreci9">
    <w:name w:val="toc 9"/>
    <w:basedOn w:val="Normalny"/>
    <w:next w:val="Normalny"/>
    <w:autoRedefine/>
    <w:uiPriority w:val="39"/>
    <w:unhideWhenUsed/>
    <w:rsid w:val="00360E60"/>
    <w:pPr>
      <w:spacing w:after="100"/>
      <w:ind w:left="1760"/>
    </w:pPr>
    <w:rPr>
      <w:rFonts w:eastAsiaTheme="minorEastAsia"/>
      <w:lang w:eastAsia="pl-PL"/>
    </w:rPr>
  </w:style>
  <w:style w:type="paragraph" w:customStyle="1" w:styleId="Normalny1">
    <w:name w:val="Normalny1"/>
    <w:basedOn w:val="Normalny"/>
    <w:rsid w:val="00D03B4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933CF0"/>
    <w:rPr>
      <w:sz w:val="16"/>
      <w:szCs w:val="16"/>
    </w:rPr>
  </w:style>
  <w:style w:type="paragraph" w:styleId="Tekstkomentarza">
    <w:name w:val="annotation text"/>
    <w:basedOn w:val="Normalny"/>
    <w:link w:val="TekstkomentarzaZnak"/>
    <w:uiPriority w:val="99"/>
    <w:unhideWhenUsed/>
    <w:rsid w:val="00933CF0"/>
    <w:pPr>
      <w:spacing w:line="240" w:lineRule="auto"/>
    </w:pPr>
    <w:rPr>
      <w:sz w:val="20"/>
      <w:szCs w:val="20"/>
    </w:rPr>
  </w:style>
  <w:style w:type="character" w:customStyle="1" w:styleId="TekstkomentarzaZnak">
    <w:name w:val="Tekst komentarza Znak"/>
    <w:basedOn w:val="Domylnaczcionkaakapitu"/>
    <w:link w:val="Tekstkomentarza"/>
    <w:uiPriority w:val="99"/>
    <w:rsid w:val="00933CF0"/>
    <w:rPr>
      <w:sz w:val="20"/>
      <w:szCs w:val="20"/>
    </w:rPr>
  </w:style>
  <w:style w:type="paragraph" w:styleId="Tematkomentarza">
    <w:name w:val="annotation subject"/>
    <w:basedOn w:val="Tekstkomentarza"/>
    <w:next w:val="Tekstkomentarza"/>
    <w:link w:val="TematkomentarzaZnak"/>
    <w:uiPriority w:val="99"/>
    <w:semiHidden/>
    <w:unhideWhenUsed/>
    <w:rsid w:val="00933CF0"/>
    <w:rPr>
      <w:b/>
      <w:bCs/>
    </w:rPr>
  </w:style>
  <w:style w:type="character" w:customStyle="1" w:styleId="TematkomentarzaZnak">
    <w:name w:val="Temat komentarza Znak"/>
    <w:basedOn w:val="TekstkomentarzaZnak"/>
    <w:link w:val="Tematkomentarza"/>
    <w:uiPriority w:val="99"/>
    <w:semiHidden/>
    <w:rsid w:val="00933CF0"/>
    <w:rPr>
      <w:b/>
      <w:bCs/>
      <w:sz w:val="20"/>
      <w:szCs w:val="20"/>
    </w:rPr>
  </w:style>
  <w:style w:type="paragraph" w:styleId="Tekstdymka">
    <w:name w:val="Balloon Text"/>
    <w:basedOn w:val="Normalny"/>
    <w:link w:val="TekstdymkaZnak"/>
    <w:uiPriority w:val="99"/>
    <w:semiHidden/>
    <w:unhideWhenUsed/>
    <w:rsid w:val="00933CF0"/>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33CF0"/>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53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5394"/>
    <w:rPr>
      <w:sz w:val="20"/>
      <w:szCs w:val="20"/>
    </w:rPr>
  </w:style>
  <w:style w:type="character" w:styleId="Odwoanieprzypisukocowego">
    <w:name w:val="endnote reference"/>
    <w:basedOn w:val="Domylnaczcionkaakapitu"/>
    <w:uiPriority w:val="99"/>
    <w:semiHidden/>
    <w:unhideWhenUsed/>
    <w:rsid w:val="00CE5394"/>
    <w:rPr>
      <w:vertAlign w:val="superscript"/>
    </w:rPr>
  </w:style>
  <w:style w:type="character" w:customStyle="1" w:styleId="Nagwek5Znak">
    <w:name w:val="Nagłówek 5 Znak"/>
    <w:basedOn w:val="Domylnaczcionkaakapitu"/>
    <w:link w:val="Nagwek5"/>
    <w:uiPriority w:val="9"/>
    <w:rsid w:val="001F6336"/>
    <w:rPr>
      <w:rFonts w:asciiTheme="majorHAnsi" w:eastAsiaTheme="majorEastAsia" w:hAnsiTheme="majorHAnsi" w:cstheme="majorBidi"/>
      <w:color w:val="2E74B5" w:themeColor="accent1" w:themeShade="BF"/>
    </w:rPr>
  </w:style>
  <w:style w:type="character" w:styleId="UyteHipercze">
    <w:name w:val="FollowedHyperlink"/>
    <w:basedOn w:val="Domylnaczcionkaakapitu"/>
    <w:uiPriority w:val="99"/>
    <w:semiHidden/>
    <w:unhideWhenUsed/>
    <w:rsid w:val="007C2E9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76081596">
      <w:bodyDiv w:val="1"/>
      <w:marLeft w:val="0"/>
      <w:marRight w:val="0"/>
      <w:marTop w:val="0"/>
      <w:marBottom w:val="0"/>
      <w:divBdr>
        <w:top w:val="none" w:sz="0" w:space="0" w:color="auto"/>
        <w:left w:val="none" w:sz="0" w:space="0" w:color="auto"/>
        <w:bottom w:val="none" w:sz="0" w:space="0" w:color="auto"/>
        <w:right w:val="none" w:sz="0" w:space="0" w:color="auto"/>
      </w:divBdr>
    </w:div>
    <w:div w:id="1299454173">
      <w:bodyDiv w:val="1"/>
      <w:marLeft w:val="0"/>
      <w:marRight w:val="0"/>
      <w:marTop w:val="0"/>
      <w:marBottom w:val="0"/>
      <w:divBdr>
        <w:top w:val="none" w:sz="0" w:space="0" w:color="auto"/>
        <w:left w:val="none" w:sz="0" w:space="0" w:color="auto"/>
        <w:bottom w:val="none" w:sz="0" w:space="0" w:color="auto"/>
        <w:right w:val="none" w:sz="0" w:space="0" w:color="auto"/>
      </w:divBdr>
    </w:div>
    <w:div w:id="1393194095">
      <w:bodyDiv w:val="1"/>
      <w:marLeft w:val="0"/>
      <w:marRight w:val="0"/>
      <w:marTop w:val="0"/>
      <w:marBottom w:val="0"/>
      <w:divBdr>
        <w:top w:val="none" w:sz="0" w:space="0" w:color="auto"/>
        <w:left w:val="none" w:sz="0" w:space="0" w:color="auto"/>
        <w:bottom w:val="none" w:sz="0" w:space="0" w:color="auto"/>
        <w:right w:val="none" w:sz="0" w:space="0" w:color="auto"/>
      </w:divBdr>
    </w:div>
    <w:div w:id="15829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pietrasiewicz\ezdpuw\20200204075214677\Lista%20kontrolna%20dost&#281;pno&#347;ci%20cyfrowej%20stron%20www.docx" TargetMode="External"/><Relationship Id="rId117" Type="http://schemas.openxmlformats.org/officeDocument/2006/relationships/hyperlink" Target="file:///C:\Users\a.pietrasiewicz\ezdpuw\20200204085540438\Lista%20kontrolna%20dost&#281;pno&#347;ci%20cyfrowej%20stron%20www.docx" TargetMode="External"/><Relationship Id="rId21" Type="http://schemas.openxmlformats.org/officeDocument/2006/relationships/hyperlink" Target="file:///C:\Users\a.pietrasiewicz\ezdpuw\20200204075214677\Lista%20kontrolna%20dost&#281;pno&#347;ci%20cyfrowej%20stron%20www.docx" TargetMode="External"/><Relationship Id="rId42" Type="http://schemas.openxmlformats.org/officeDocument/2006/relationships/hyperlink" Target="file:///C:\Users\a.pietrasiewicz\ezdpuw\20200204085540438\Lista%20kontrolna%20dost&#281;pno&#347;ci%20cyfrowej%20stron%20www.docx" TargetMode="External"/><Relationship Id="rId47" Type="http://schemas.openxmlformats.org/officeDocument/2006/relationships/hyperlink" Target="file:///C:\Users\a.pietrasiewicz\ezdpuw\20200204085540438\Lista%20kontrolna%20dost&#281;pno&#347;ci%20cyfrowej%20stron%20www.docx" TargetMode="External"/><Relationship Id="rId63" Type="http://schemas.openxmlformats.org/officeDocument/2006/relationships/hyperlink" Target="file:///C:\Users\a.pietrasiewicz\ezdpuw\20200204085540438\Lista%20kontrolna%20dost&#281;pno&#347;ci%20cyfrowej%20stron%20www.docx" TargetMode="External"/><Relationship Id="rId68" Type="http://schemas.openxmlformats.org/officeDocument/2006/relationships/hyperlink" Target="file:///C:\Users\a.pietrasiewicz\ezdpuw\20200204085540438\Lista%20kontrolna%20dost&#281;pno&#347;ci%20cyfrowej%20stron%20www.docx" TargetMode="External"/><Relationship Id="rId84" Type="http://schemas.openxmlformats.org/officeDocument/2006/relationships/hyperlink" Target="file:///C:\Users\a.pietrasiewicz\ezdpuw\20200204085540438\Lista%20kontrolna%20dost&#281;pno&#347;ci%20cyfrowej%20stron%20www.docx" TargetMode="External"/><Relationship Id="rId89" Type="http://schemas.openxmlformats.org/officeDocument/2006/relationships/hyperlink" Target="file:///C:\Users\a.pietrasiewicz\ezdpuw\20200204085540438\Lista%20kontrolna%20dost&#281;pno&#347;ci%20cyfrowej%20stron%20www.docx" TargetMode="External"/><Relationship Id="rId112" Type="http://schemas.openxmlformats.org/officeDocument/2006/relationships/hyperlink" Target="file:///C:\Users\a.pietrasiewicz\ezdpuw\20200204085540438\Lista%20kontrolna%20dost&#281;pno&#347;ci%20cyfrowej%20stron%20www.docx" TargetMode="External"/><Relationship Id="rId133" Type="http://schemas.openxmlformats.org/officeDocument/2006/relationships/hyperlink" Target="file:///C:\Users\a.pietrasiewicz\ezdpuw\20200204085540438\Lista%20kontrolna%20dost&#281;pno&#347;ci%20cyfrowej%20stron%20www.docx" TargetMode="External"/><Relationship Id="rId138" Type="http://schemas.openxmlformats.org/officeDocument/2006/relationships/hyperlink" Target="file:///C:\Users\a.pietrasiewicz\ezdpuw\20200204085540438\Lista%20kontrolna%20dost&#281;pno&#347;ci%20cyfrowej%20stron%20www.docx" TargetMode="External"/><Relationship Id="rId16" Type="http://schemas.openxmlformats.org/officeDocument/2006/relationships/hyperlink" Target="file:///C:\Users\a.pietrasiewicz\ezdpuw\20200204075214677\Lista%20kontrolna%20dost&#281;pno&#347;ci%20cyfrowej%20stron%20www.docx" TargetMode="External"/><Relationship Id="rId107" Type="http://schemas.openxmlformats.org/officeDocument/2006/relationships/hyperlink" Target="file:///C:\Users\a.pietrasiewicz\ezdpuw\20200204085540438\Lista%20kontrolna%20dost&#281;pno&#347;ci%20cyfrowej%20stron%20www.docx" TargetMode="External"/><Relationship Id="rId11" Type="http://schemas.openxmlformats.org/officeDocument/2006/relationships/hyperlink" Target="http://www.widzialni.org" TargetMode="External"/><Relationship Id="rId32" Type="http://schemas.openxmlformats.org/officeDocument/2006/relationships/hyperlink" Target="https://wave.webaim.org/" TargetMode="External"/><Relationship Id="rId37" Type="http://schemas.openxmlformats.org/officeDocument/2006/relationships/hyperlink" Target="file:///C:\Users\a.pietrasiewicz\ezdpuw\20200204075214677\Lista%20kontrolna%20dost&#281;pno&#347;ci%20cyfrowej%20stron%20www.docx" TargetMode="External"/><Relationship Id="rId53" Type="http://schemas.openxmlformats.org/officeDocument/2006/relationships/hyperlink" Target="file:///C:\Users\a.pietrasiewicz\ezdpuw\20200204085540438\Lista%20kontrolna%20dost&#281;pno&#347;ci%20cyfrowej%20stron%20www.docx" TargetMode="External"/><Relationship Id="rId58" Type="http://schemas.openxmlformats.org/officeDocument/2006/relationships/hyperlink" Target="file:///C:\Users\a.pietrasiewicz\ezdpuw\20200204085540438\Lista%20kontrolna%20dost&#281;pno&#347;ci%20cyfrowej%20stron%20www.docx" TargetMode="External"/><Relationship Id="rId74" Type="http://schemas.openxmlformats.org/officeDocument/2006/relationships/hyperlink" Target="file:///C:\Users\a.pietrasiewicz\ezdpuw\20200204085540438\Lista%20kontrolna%20dost&#281;pno&#347;ci%20cyfrowej%20stron%20www.docx" TargetMode="External"/><Relationship Id="rId79" Type="http://schemas.openxmlformats.org/officeDocument/2006/relationships/hyperlink" Target="file:///C:\Users\a.pietrasiewicz\ezdpuw\20200204085540438\Lista%20kontrolna%20dost&#281;pno&#347;ci%20cyfrowej%20stron%20www.docx" TargetMode="External"/><Relationship Id="rId102" Type="http://schemas.openxmlformats.org/officeDocument/2006/relationships/hyperlink" Target="file:///C:\Users\a.pietrasiewicz\ezdpuw\20200204085540438\Lista%20kontrolna%20dost&#281;pno&#347;ci%20cyfrowej%20stron%20www.docx" TargetMode="External"/><Relationship Id="rId123" Type="http://schemas.openxmlformats.org/officeDocument/2006/relationships/hyperlink" Target="file:///C:\Users\a.pietrasiewicz\ezdpuw\20200204085540438\Lista%20kontrolna%20dost&#281;pno&#347;ci%20cyfrowej%20stron%20www.docx" TargetMode="External"/><Relationship Id="rId128" Type="http://schemas.openxmlformats.org/officeDocument/2006/relationships/hyperlink" Target="file:///C:\Users\a.pietrasiewicz\ezdpuw\20200204085540438\Lista%20kontrolna%20dost&#281;pno&#347;ci%20cyfrowej%20stron%20www.docx" TargetMode="External"/><Relationship Id="rId144" Type="http://schemas.openxmlformats.org/officeDocument/2006/relationships/hyperlink" Target="file:///C:\Users\a.pietrasiewicz\ezdpuw\20200204085540438\Lista%20kontrolna%20dost&#281;pno&#347;ci%20cyfrowej%20stron%20www.docx"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C:\Users\a.pietrasiewicz\ezdpuw\20200204085540438\Lista%20kontrolna%20dost&#281;pno&#347;ci%20cyfrowej%20stron%20www.docx" TargetMode="External"/><Relationship Id="rId95" Type="http://schemas.openxmlformats.org/officeDocument/2006/relationships/hyperlink" Target="file:///C:\Users\a.pietrasiewicz\ezdpuw\20200204085540438\Lista%20kontrolna%20dost&#281;pno&#347;ci%20cyfrowej%20stron%20www.docx" TargetMode="External"/><Relationship Id="rId22" Type="http://schemas.openxmlformats.org/officeDocument/2006/relationships/hyperlink" Target="file:///C:\Users\a.pietrasiewicz\ezdpuw\20200204075214677\Lista%20kontrolna%20dost&#281;pno&#347;ci%20cyfrowej%20stron%20www.docx" TargetMode="External"/><Relationship Id="rId27" Type="http://schemas.openxmlformats.org/officeDocument/2006/relationships/hyperlink" Target="file:///C:\Users\a.pietrasiewicz\ezdpuw\20200204075214677\Lista%20kontrolna%20dost&#281;pno&#347;ci%20cyfrowej%20stron%20www.docx" TargetMode="External"/><Relationship Id="rId43" Type="http://schemas.openxmlformats.org/officeDocument/2006/relationships/hyperlink" Target="https://developer.paciellogroup.com/resources/contrastanalyser/" TargetMode="External"/><Relationship Id="rId48" Type="http://schemas.openxmlformats.org/officeDocument/2006/relationships/hyperlink" Target="https://www.gov.pl/web/dostepnosc-cyfrowa/co-z-audiodeskrypcja-wyjasnienia-dotyczace-dostepnosci-cyfrowej-multimediow" TargetMode="External"/><Relationship Id="rId64" Type="http://schemas.openxmlformats.org/officeDocument/2006/relationships/hyperlink" Target="file:///C:\Users\a.pietrasiewicz\ezdpuw\20200204085540438\Lista%20kontrolna%20dost&#281;pno&#347;ci%20cyfrowej%20stron%20www.docx" TargetMode="External"/><Relationship Id="rId69" Type="http://schemas.openxmlformats.org/officeDocument/2006/relationships/hyperlink" Target="file:///C:\Users\a.pietrasiewicz\ezdpuw\20200204085540438\Lista%20kontrolna%20dost&#281;pno&#347;ci%20cyfrowej%20stron%20www.docx" TargetMode="External"/><Relationship Id="rId113" Type="http://schemas.openxmlformats.org/officeDocument/2006/relationships/hyperlink" Target="file:///C:\Users\a.pietrasiewicz\ezdpuw\20200204085540438\Lista%20kontrolna%20dost&#281;pno&#347;ci%20cyfrowej%20stron%20www.docx" TargetMode="External"/><Relationship Id="rId118" Type="http://schemas.openxmlformats.org/officeDocument/2006/relationships/hyperlink" Target="file:///C:\Users\a.pietrasiewicz\ezdpuw\20200204085540438\Lista%20kontrolna%20dost&#281;pno&#347;ci%20cyfrowej%20stron%20www.docx" TargetMode="External"/><Relationship Id="rId134" Type="http://schemas.openxmlformats.org/officeDocument/2006/relationships/hyperlink" Target="file:///C:\Users\a.pietrasiewicz\ezdpuw\20200204085540438\Lista%20kontrolna%20dost&#281;pno&#347;ci%20cyfrowej%20stron%20www.docx" TargetMode="External"/><Relationship Id="rId139" Type="http://schemas.openxmlformats.org/officeDocument/2006/relationships/hyperlink" Target="file:///C:\Users\a.pietrasiewicz\ezdpuw\20200204085540438\Lista%20kontrolna%20dost&#281;pno&#347;ci%20cyfrowej%20stron%20www.docx" TargetMode="External"/><Relationship Id="rId80" Type="http://schemas.openxmlformats.org/officeDocument/2006/relationships/hyperlink" Target="file:///C:\Users\a.pietrasiewicz\ezdpuw\20200204085540438\Lista%20kontrolna%20dost&#281;pno&#347;ci%20cyfrowej%20stron%20www.docx" TargetMode="External"/><Relationship Id="rId85" Type="http://schemas.openxmlformats.org/officeDocument/2006/relationships/hyperlink" Target="file:///C:\Users\a.pietrasiewicz\ezdpuw\20200204085540438\Lista%20kontrolna%20dost&#281;pno&#347;ci%20cyfrowej%20stron%20www.docx" TargetMode="External"/><Relationship Id="rId150" Type="http://schemas.microsoft.com/office/2011/relationships/people" Target="people.xml"/><Relationship Id="rId3" Type="http://schemas.openxmlformats.org/officeDocument/2006/relationships/styles" Target="styles.xml"/><Relationship Id="rId12" Type="http://schemas.openxmlformats.org/officeDocument/2006/relationships/hyperlink" Target="file:///C:\Users\a.pietrasiewicz\ezdpuw\20200204075214677\Lista%20kontrolna%20dost&#281;pno&#347;ci%20cyfrowej%20stron%20www.docx" TargetMode="External"/><Relationship Id="rId17" Type="http://schemas.openxmlformats.org/officeDocument/2006/relationships/hyperlink" Target="file:///C:\Users\a.pietrasiewicz\ezdpuw\20200204075214677\Lista%20kontrolna%20dost&#281;pno&#347;ci%20cyfrowej%20stron%20www.docx" TargetMode="External"/><Relationship Id="rId25" Type="http://schemas.openxmlformats.org/officeDocument/2006/relationships/hyperlink" Target="file:///C:\Users\a.pietrasiewicz\ezdpuw\20200204075214677\Lista%20kontrolna%20dost&#281;pno&#347;ci%20cyfrowej%20stron%20www.docx" TargetMode="External"/><Relationship Id="rId33" Type="http://schemas.openxmlformats.org/officeDocument/2006/relationships/hyperlink" Target="file:///C:\Users\a.pietrasiewicz\ezdpuw\20200204085540438\Lista%20kontrolna%20dost&#281;pno&#347;ci%20cyfrowej%20stron%20www.docx" TargetMode="External"/><Relationship Id="rId38" Type="http://schemas.openxmlformats.org/officeDocument/2006/relationships/hyperlink" Target="file:///C:\Users\a.pietrasiewicz\ezdpuw\20200204085540438\Lista%20kontrolna%20dost&#281;pno&#347;ci%20cyfrowej%20stron%20www.docx" TargetMode="External"/><Relationship Id="rId46" Type="http://schemas.openxmlformats.org/officeDocument/2006/relationships/hyperlink" Target="file:///C:\Users\a.pietrasiewicz\ezdpuw\20200204085540438\Lista%20kontrolna%20dost&#281;pno&#347;ci%20cyfrowej%20stron%20www.docx" TargetMode="External"/><Relationship Id="rId59" Type="http://schemas.openxmlformats.org/officeDocument/2006/relationships/hyperlink" Target="file:///C:\Users\a.pietrasiewicz\ezdpuw\20200204085540438\Lista%20kontrolna%20dost&#281;pno&#347;ci%20cyfrowej%20stron%20www.docx" TargetMode="External"/><Relationship Id="rId67" Type="http://schemas.openxmlformats.org/officeDocument/2006/relationships/hyperlink" Target="file:///C:\Users\a.pietrasiewicz\ezdpuw\20200204085540438\Lista%20kontrolna%20dost&#281;pno&#347;ci%20cyfrowej%20stron%20www.docx" TargetMode="External"/><Relationship Id="rId103" Type="http://schemas.openxmlformats.org/officeDocument/2006/relationships/hyperlink" Target="file:///C:\Users\a.pietrasiewicz\ezdpuw\20200204085540438\Lista%20kontrolna%20dost&#281;pno&#347;ci%20cyfrowej%20stron%20www.docx" TargetMode="External"/><Relationship Id="rId108" Type="http://schemas.openxmlformats.org/officeDocument/2006/relationships/hyperlink" Target="file:///C:\Users\a.pietrasiewicz\ezdpuw\20200204085540438\Lista%20kontrolna%20dost&#281;pno&#347;ci%20cyfrowej%20stron%20www.docx" TargetMode="External"/><Relationship Id="rId116" Type="http://schemas.openxmlformats.org/officeDocument/2006/relationships/hyperlink" Target="file:///C:\Users\a.pietrasiewicz\ezdpuw\20200204085540438\Lista%20kontrolna%20dost&#281;pno&#347;ci%20cyfrowej%20stron%20www.docx" TargetMode="External"/><Relationship Id="rId124" Type="http://schemas.openxmlformats.org/officeDocument/2006/relationships/hyperlink" Target="file:///C:\Users\a.pietrasiewicz\ezdpuw\20200204085540438\Lista%20kontrolna%20dost&#281;pno&#347;ci%20cyfrowej%20stron%20www.docx" TargetMode="External"/><Relationship Id="rId129" Type="http://schemas.openxmlformats.org/officeDocument/2006/relationships/hyperlink" Target="file:///C:\Users\a.pietrasiewicz\ezdpuw\20200204085540438\Lista%20kontrolna%20dost&#281;pno&#347;ci%20cyfrowej%20stron%20www.docx" TargetMode="External"/><Relationship Id="rId137" Type="http://schemas.openxmlformats.org/officeDocument/2006/relationships/hyperlink" Target="file:///C:\Users\a.pietrasiewicz\ezdpuw\20200204085540438\Lista%20kontrolna%20dost&#281;pno&#347;ci%20cyfrowej%20stron%20www.docx" TargetMode="External"/><Relationship Id="rId20" Type="http://schemas.openxmlformats.org/officeDocument/2006/relationships/hyperlink" Target="file:///C:\Users\a.pietrasiewicz\ezdpuw\20200204075214677\Lista%20kontrolna%20dost&#281;pno&#347;ci%20cyfrowej%20stron%20www.docx" TargetMode="External"/><Relationship Id="rId41" Type="http://schemas.openxmlformats.org/officeDocument/2006/relationships/hyperlink" Target="file:///C:\Users\a.pietrasiewicz\ezdpuw\20200204075214677\Lista%20kontrolna%20dost&#281;pno&#347;ci%20cyfrowej%20stron%20www.docx" TargetMode="External"/><Relationship Id="rId54" Type="http://schemas.openxmlformats.org/officeDocument/2006/relationships/hyperlink" Target="file:///C:\Users\a.pietrasiewicz\ezdpuw\20200204085540438\Lista%20kontrolna%20dost&#281;pno&#347;ci%20cyfrowej%20stron%20www.docx" TargetMode="External"/><Relationship Id="rId62" Type="http://schemas.openxmlformats.org/officeDocument/2006/relationships/hyperlink" Target="file:///C:\Users\a.pietrasiewicz\ezdpuw\20200204085540438\Lista%20kontrolna%20dost&#281;pno&#347;ci%20cyfrowej%20stron%20www.docx" TargetMode="External"/><Relationship Id="rId70" Type="http://schemas.openxmlformats.org/officeDocument/2006/relationships/hyperlink" Target="file:///C:\Users\a.pietrasiewicz\ezdpuw\20200204085540438\Lista%20kontrolna%20dost&#281;pno&#347;ci%20cyfrowej%20stron%20www.docx" TargetMode="External"/><Relationship Id="rId75" Type="http://schemas.openxmlformats.org/officeDocument/2006/relationships/hyperlink" Target="file:///C:\Users\a.pietrasiewicz\ezdpuw\20200204085540438\Lista%20kontrolna%20dost&#281;pno&#347;ci%20cyfrowej%20stron%20www.docx" TargetMode="External"/><Relationship Id="rId83" Type="http://schemas.openxmlformats.org/officeDocument/2006/relationships/hyperlink" Target="file:///C:\Users\a.pietrasiewicz\ezdpuw\20200204085540438\Lista%20kontrolna%20dost&#281;pno&#347;ci%20cyfrowej%20stron%20www.docx" TargetMode="External"/><Relationship Id="rId88" Type="http://schemas.openxmlformats.org/officeDocument/2006/relationships/hyperlink" Target="file:///C:\Users\a.pietrasiewicz\ezdpuw\20200204085540438\Lista%20kontrolna%20dost&#281;pno&#347;ci%20cyfrowej%20stron%20www.docx" TargetMode="External"/><Relationship Id="rId91" Type="http://schemas.openxmlformats.org/officeDocument/2006/relationships/hyperlink" Target="file:///C:\Users\a.pietrasiewicz\ezdpuw\20200204085540438\Lista%20kontrolna%20dost&#281;pno&#347;ci%20cyfrowej%20stron%20www.docx" TargetMode="External"/><Relationship Id="rId96" Type="http://schemas.openxmlformats.org/officeDocument/2006/relationships/hyperlink" Target="file:///C:\Users\a.pietrasiewicz\ezdpuw\20200204085540438\Lista%20kontrolna%20dost&#281;pno&#347;ci%20cyfrowej%20stron%20www.docx" TargetMode="External"/><Relationship Id="rId111" Type="http://schemas.openxmlformats.org/officeDocument/2006/relationships/hyperlink" Target="file:///C:\Users\a.pietrasiewicz\ezdpuw\20200204085540438\Lista%20kontrolna%20dost&#281;pno&#347;ci%20cyfrowej%20stron%20www.docx" TargetMode="External"/><Relationship Id="rId132" Type="http://schemas.openxmlformats.org/officeDocument/2006/relationships/hyperlink" Target="file:///C:\Users\a.pietrasiewicz\ezdpuw\20200204085540438\Lista%20kontrolna%20dost&#281;pno&#347;ci%20cyfrowej%20stron%20www.docx" TargetMode="External"/><Relationship Id="rId140" Type="http://schemas.openxmlformats.org/officeDocument/2006/relationships/hyperlink" Target="file:///C:\Users\a.pietrasiewicz\ezdpuw\20200204085540438\Lista%20kontrolna%20dost&#281;pno&#347;ci%20cyfrowej%20stron%20www.docx" TargetMode="External"/><Relationship Id="rId145" Type="http://schemas.openxmlformats.org/officeDocument/2006/relationships/hyperlink" Target="file:///C:\Users\a.pietrasiewicz\ezdpuw\20200204085540438\Lista%20kontrolna%20dost&#281;pno&#347;ci%20cyfrowej%20stron%20www.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pietrasiewicz\ezdpuw\20200204075214677\Lista%20kontrolna%20dost&#281;pno&#347;ci%20cyfrowej%20stron%20www.docx" TargetMode="External"/><Relationship Id="rId23" Type="http://schemas.openxmlformats.org/officeDocument/2006/relationships/hyperlink" Target="file:///C:\Users\a.pietrasiewicz\ezdpuw\20200204075214677\Lista%20kontrolna%20dost&#281;pno&#347;ci%20cyfrowej%20stron%20www.docx" TargetMode="External"/><Relationship Id="rId28" Type="http://schemas.openxmlformats.org/officeDocument/2006/relationships/hyperlink" Target="file:///C:\Users\a.pietrasiewicz\ezdpuw\20200204075214677\Lista%20kontrolna%20dost&#281;pno&#347;ci%20cyfrowej%20stron%20www.docx" TargetMode="External"/><Relationship Id="rId36" Type="http://schemas.openxmlformats.org/officeDocument/2006/relationships/hyperlink" Target="file:///C:\Users\a.pietrasiewicz\ezdpuw\20200204075214677\Lista%20kontrolna%20dost&#281;pno&#347;ci%20cyfrowej%20stron%20www.docx" TargetMode="External"/><Relationship Id="rId49" Type="http://schemas.openxmlformats.org/officeDocument/2006/relationships/hyperlink" Target="file:///C:\Users\a.pietrasiewicz\ezdpuw\20200204085540438\Lista%20kontrolna%20dost&#281;pno&#347;ci%20cyfrowej%20stron%20www.docx" TargetMode="External"/><Relationship Id="rId57" Type="http://schemas.openxmlformats.org/officeDocument/2006/relationships/hyperlink" Target="file:///C:\Users\a.pietrasiewicz\ezdpuw\20200204085540438\Lista%20kontrolna%20dost&#281;pno&#347;ci%20cyfrowej%20stron%20www.docx" TargetMode="External"/><Relationship Id="rId106" Type="http://schemas.openxmlformats.org/officeDocument/2006/relationships/hyperlink" Target="file:///C:\Users\a.pietrasiewicz\ezdpuw\20200204085540438\Lista%20kontrolna%20dost&#281;pno&#347;ci%20cyfrowej%20stron%20www.docx" TargetMode="External"/><Relationship Id="rId114" Type="http://schemas.openxmlformats.org/officeDocument/2006/relationships/hyperlink" Target="file:///C:\Users\a.pietrasiewicz\ezdpuw\20200204085540438\Lista%20kontrolna%20dost&#281;pno&#347;ci%20cyfrowej%20stron%20www.docx" TargetMode="External"/><Relationship Id="rId119" Type="http://schemas.openxmlformats.org/officeDocument/2006/relationships/hyperlink" Target="file:///C:\Users\a.pietrasiewicz\ezdpuw\20200204085540438\Lista%20kontrolna%20dost&#281;pno&#347;ci%20cyfrowej%20stron%20www.docx" TargetMode="External"/><Relationship Id="rId127" Type="http://schemas.openxmlformats.org/officeDocument/2006/relationships/hyperlink" Target="file:///C:\Users\a.pietrasiewicz\ezdpuw\20200204085540438\Lista%20kontrolna%20dost&#281;pno&#347;ci%20cyfrowej%20stron%20www.docx" TargetMode="External"/><Relationship Id="rId10" Type="http://schemas.openxmlformats.org/officeDocument/2006/relationships/hyperlink" Target="http://www.akceslab.pl/al/" TargetMode="External"/><Relationship Id="rId31" Type="http://schemas.openxmlformats.org/officeDocument/2006/relationships/hyperlink" Target="file:///C:\Users\a.pietrasiewicz\ezdpuw\20200204075214677\Lista%20kontrolna%20dost&#281;pno&#347;ci%20cyfrowej%20stron%20www.docx" TargetMode="External"/><Relationship Id="rId44" Type="http://schemas.openxmlformats.org/officeDocument/2006/relationships/hyperlink" Target="file:///C:\Users\a.pietrasiewicz\ezdpuw\20200204085540438\Lista%20kontrolna%20dost&#281;pno&#347;ci%20cyfrowej%20stron%20www.docx" TargetMode="External"/><Relationship Id="rId52" Type="http://schemas.openxmlformats.org/officeDocument/2006/relationships/hyperlink" Target="file:///C:\Users\a.pietrasiewicz\ezdpuw\20200204085540438\Lista%20kontrolna%20dost&#281;pno&#347;ci%20cyfrowej%20stron%20www.docx" TargetMode="External"/><Relationship Id="rId60" Type="http://schemas.openxmlformats.org/officeDocument/2006/relationships/hyperlink" Target="file:///C:\Users\a.pietrasiewicz\ezdpuw\20200204085540438\Lista%20kontrolna%20dost&#281;pno&#347;ci%20cyfrowej%20stron%20www.docx" TargetMode="External"/><Relationship Id="rId65" Type="http://schemas.openxmlformats.org/officeDocument/2006/relationships/hyperlink" Target="file:///C:\Users\a.pietrasiewicz\ezdpuw\20200204085540438\Lista%20kontrolna%20dost&#281;pno&#347;ci%20cyfrowej%20stron%20www.docx" TargetMode="External"/><Relationship Id="rId73" Type="http://schemas.openxmlformats.org/officeDocument/2006/relationships/hyperlink" Target="file:///C:\Users\a.pietrasiewicz\ezdpuw\20200204085540438\Lista%20kontrolna%20dost&#281;pno&#347;ci%20cyfrowej%20stron%20www.docx" TargetMode="External"/><Relationship Id="rId78" Type="http://schemas.openxmlformats.org/officeDocument/2006/relationships/hyperlink" Target="file:///C:\Users\a.pietrasiewicz\ezdpuw\20200204085540438\Lista%20kontrolna%20dost&#281;pno&#347;ci%20cyfrowej%20stron%20www.docx" TargetMode="External"/><Relationship Id="rId81" Type="http://schemas.openxmlformats.org/officeDocument/2006/relationships/hyperlink" Target="file:///C:\Users\a.pietrasiewicz\ezdpuw\20200204085540438\Lista%20kontrolna%20dost&#281;pno&#347;ci%20cyfrowej%20stron%20www.docx" TargetMode="External"/><Relationship Id="rId86" Type="http://schemas.openxmlformats.org/officeDocument/2006/relationships/hyperlink" Target="file:///C:\Users\a.pietrasiewicz\ezdpuw\20200204085540438\Lista%20kontrolna%20dost&#281;pno&#347;ci%20cyfrowej%20stron%20www.docx" TargetMode="External"/><Relationship Id="rId94" Type="http://schemas.openxmlformats.org/officeDocument/2006/relationships/hyperlink" Target="file:///C:\Users\a.pietrasiewicz\ezdpuw\20200204085540438\Lista%20kontrolna%20dost&#281;pno&#347;ci%20cyfrowej%20stron%20www.docx" TargetMode="External"/><Relationship Id="rId99" Type="http://schemas.openxmlformats.org/officeDocument/2006/relationships/hyperlink" Target="file:///C:\Users\a.pietrasiewicz\ezdpuw\20200204085540438\Lista%20kontrolna%20dost&#281;pno&#347;ci%20cyfrowej%20stron%20www.docx" TargetMode="External"/><Relationship Id="rId101" Type="http://schemas.openxmlformats.org/officeDocument/2006/relationships/hyperlink" Target="file:///C:\Users\a.pietrasiewicz\ezdpuw\20200204085540438\Lista%20kontrolna%20dost&#281;pno&#347;ci%20cyfrowej%20stron%20www.docx" TargetMode="External"/><Relationship Id="rId122" Type="http://schemas.openxmlformats.org/officeDocument/2006/relationships/hyperlink" Target="file:///C:\Users\a.pietrasiewicz\ezdpuw\20200204085540438\Lista%20kontrolna%20dost&#281;pno&#347;ci%20cyfrowej%20stron%20www.docx" TargetMode="External"/><Relationship Id="rId130" Type="http://schemas.openxmlformats.org/officeDocument/2006/relationships/hyperlink" Target="file:///C:\Users\a.pietrasiewicz\ezdpuw\20200204085540438\Lista%20kontrolna%20dost&#281;pno&#347;ci%20cyfrowej%20stron%20www.docx" TargetMode="External"/><Relationship Id="rId135" Type="http://schemas.openxmlformats.org/officeDocument/2006/relationships/hyperlink" Target="file:///C:\Users\a.pietrasiewicz\ezdpuw\20200204085540438\Lista%20kontrolna%20dost&#281;pno&#347;ci%20cyfrowej%20stron%20www.docx" TargetMode="External"/><Relationship Id="rId143" Type="http://schemas.openxmlformats.org/officeDocument/2006/relationships/hyperlink" Target="file:///C:\Users\a.pietrasiewicz\ezdpuw\20200204085540438\Lista%20kontrolna%20dost&#281;pno&#347;ci%20cyfrowej%20stron%20www.docx"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C:\Users\a.pietrasiewicz\ezdpuw\20200204075214677\Lista%20kontrolna%20dost&#281;pno&#347;ci%20cyfrowej%20stron%20www.docx" TargetMode="External"/><Relationship Id="rId18" Type="http://schemas.openxmlformats.org/officeDocument/2006/relationships/hyperlink" Target="file:///C:\Users\a.pietrasiewicz\ezdpuw\20200204075214677\Lista%20kontrolna%20dost&#281;pno&#347;ci%20cyfrowej%20stron%20www.docx" TargetMode="External"/><Relationship Id="rId39" Type="http://schemas.openxmlformats.org/officeDocument/2006/relationships/hyperlink" Target="file:///C:\Users\a.pietrasiewicz\ezdpuw\20200204085540438\Lista%20kontrolna%20dost&#281;pno&#347;ci%20cyfrowej%20stron%20www.docx" TargetMode="External"/><Relationship Id="rId109" Type="http://schemas.openxmlformats.org/officeDocument/2006/relationships/hyperlink" Target="file:///C:\Users\a.pietrasiewicz\ezdpuw\20200204085540438\Lista%20kontrolna%20dost&#281;pno&#347;ci%20cyfrowej%20stron%20www.docx" TargetMode="External"/><Relationship Id="rId34" Type="http://schemas.openxmlformats.org/officeDocument/2006/relationships/hyperlink" Target="file:///C:\Users\a.pietrasiewicz\ezdpuw\20200204085540438\Lista%20kontrolna%20dost&#281;pno&#347;ci%20cyfrowej%20stron%20www.docx" TargetMode="External"/><Relationship Id="rId50" Type="http://schemas.openxmlformats.org/officeDocument/2006/relationships/hyperlink" Target="file:///C:\Users\a.pietrasiewicz\ezdpuw\20200204085540438\Lista%20kontrolna%20dost&#281;pno&#347;ci%20cyfrowej%20stron%20www.docx" TargetMode="External"/><Relationship Id="rId55" Type="http://schemas.openxmlformats.org/officeDocument/2006/relationships/hyperlink" Target="file:///C:\Users\a.pietrasiewicz\ezdpuw\20200204085540438\Lista%20kontrolna%20dost&#281;pno&#347;ci%20cyfrowej%20stron%20www.docx" TargetMode="External"/><Relationship Id="rId76" Type="http://schemas.openxmlformats.org/officeDocument/2006/relationships/hyperlink" Target="file:///C:\Users\a.pietrasiewicz\ezdpuw\20200204085540438\Lista%20kontrolna%20dost&#281;pno&#347;ci%20cyfrowej%20stron%20www.docx" TargetMode="External"/><Relationship Id="rId97" Type="http://schemas.openxmlformats.org/officeDocument/2006/relationships/hyperlink" Target="file:///C:\Users\a.pietrasiewicz\ezdpuw\20200204085540438\Lista%20kontrolna%20dost&#281;pno&#347;ci%20cyfrowej%20stron%20www.docx" TargetMode="External"/><Relationship Id="rId104" Type="http://schemas.openxmlformats.org/officeDocument/2006/relationships/hyperlink" Target="file:///C:\Users\a.pietrasiewicz\ezdpuw\20200204085540438\Lista%20kontrolna%20dost&#281;pno&#347;ci%20cyfrowej%20stron%20www.docx" TargetMode="External"/><Relationship Id="rId120" Type="http://schemas.openxmlformats.org/officeDocument/2006/relationships/hyperlink" Target="file:///C:\Users\a.pietrasiewicz\ezdpuw\20200204085540438\Lista%20kontrolna%20dost&#281;pno&#347;ci%20cyfrowej%20stron%20www.docx" TargetMode="External"/><Relationship Id="rId125" Type="http://schemas.openxmlformats.org/officeDocument/2006/relationships/hyperlink" Target="file:///C:\Users\a.pietrasiewicz\ezdpuw\20200204085540438\Lista%20kontrolna%20dost&#281;pno&#347;ci%20cyfrowej%20stron%20www.docx" TargetMode="External"/><Relationship Id="rId141" Type="http://schemas.openxmlformats.org/officeDocument/2006/relationships/hyperlink" Target="file:///C:\Users\a.pietrasiewicz\ezdpuw\20200204085540438\Lista%20kontrolna%20dost&#281;pno&#347;ci%20cyfrowej%20stron%20www.docx" TargetMode="External"/><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C:\Users\a.pietrasiewicz\ezdpuw\20200204085540438\Lista%20kontrolna%20dost&#281;pno&#347;ci%20cyfrowej%20stron%20www.docx" TargetMode="External"/><Relationship Id="rId92" Type="http://schemas.openxmlformats.org/officeDocument/2006/relationships/hyperlink" Target="file:///C:\Users\a.pietrasiewicz\ezdpuw\20200204085540438\Lista%20kontrolna%20dost&#281;pno&#347;ci%20cyfrowej%20stron%20www.docx" TargetMode="External"/><Relationship Id="rId2" Type="http://schemas.openxmlformats.org/officeDocument/2006/relationships/numbering" Target="numbering.xml"/><Relationship Id="rId29" Type="http://schemas.openxmlformats.org/officeDocument/2006/relationships/hyperlink" Target="file:///C:\Users\a.pietrasiewicz\ezdpuw\20200204075214677\Lista%20kontrolna%20dost&#281;pno&#347;ci%20cyfrowej%20stron%20www.docx" TargetMode="External"/><Relationship Id="rId24" Type="http://schemas.openxmlformats.org/officeDocument/2006/relationships/hyperlink" Target="file:///C:\Users\a.pietrasiewicz\ezdpuw\20200204075214677\Lista%20kontrolna%20dost&#281;pno&#347;ci%20cyfrowej%20stron%20www.docx" TargetMode="External"/><Relationship Id="rId40" Type="http://schemas.openxmlformats.org/officeDocument/2006/relationships/hyperlink" Target="file:///C:\Users\a.pietrasiewicz\ezdpuw\20200204085540438\Lista%20kontrolna%20dost&#281;pno&#347;ci%20cyfrowej%20stron%20www.docx" TargetMode="External"/><Relationship Id="rId45" Type="http://schemas.openxmlformats.org/officeDocument/2006/relationships/hyperlink" Target="https://developer.paciellogroup.com/resources/contrastanalyser/" TargetMode="External"/><Relationship Id="rId66" Type="http://schemas.openxmlformats.org/officeDocument/2006/relationships/hyperlink" Target="file:///C:\Users\a.pietrasiewicz\ezdpuw\20200204085540438\Lista%20kontrolna%20dost&#281;pno&#347;ci%20cyfrowej%20stron%20www.docx" TargetMode="External"/><Relationship Id="rId87" Type="http://schemas.openxmlformats.org/officeDocument/2006/relationships/hyperlink" Target="file:///C:\Users\a.pietrasiewicz\ezdpuw\20200204085540438\Lista%20kontrolna%20dost&#281;pno&#347;ci%20cyfrowej%20stron%20www.docx" TargetMode="External"/><Relationship Id="rId110" Type="http://schemas.openxmlformats.org/officeDocument/2006/relationships/hyperlink" Target="file:///C:\Users\a.pietrasiewicz\ezdpuw\20200204085540438\Lista%20kontrolna%20dost&#281;pno&#347;ci%20cyfrowej%20stron%20www.docx" TargetMode="External"/><Relationship Id="rId115" Type="http://schemas.openxmlformats.org/officeDocument/2006/relationships/hyperlink" Target="http://adres.pl/innastrona/%22%3e" TargetMode="External"/><Relationship Id="rId131" Type="http://schemas.openxmlformats.org/officeDocument/2006/relationships/hyperlink" Target="file:///C:\Users\a.pietrasiewicz\ezdpuw\20200204085540438\Lista%20kontrolna%20dost&#281;pno&#347;ci%20cyfrowej%20stron%20www.docx" TargetMode="External"/><Relationship Id="rId136" Type="http://schemas.openxmlformats.org/officeDocument/2006/relationships/hyperlink" Target="file:///C:\Users\a.pietrasiewicz\ezdpuw\20200204085540438\Lista%20kontrolna%20dost&#281;pno&#347;ci%20cyfrowej%20stron%20www.docx" TargetMode="External"/><Relationship Id="rId61" Type="http://schemas.openxmlformats.org/officeDocument/2006/relationships/hyperlink" Target="file:///C:\Users\a.pietrasiewicz\ezdpuw\20200204085540438\Lista%20kontrolna%20dost&#281;pno&#347;ci%20cyfrowej%20stron%20www.docx" TargetMode="External"/><Relationship Id="rId82" Type="http://schemas.openxmlformats.org/officeDocument/2006/relationships/hyperlink" Target="file:///C:\Users\a.pietrasiewicz\ezdpuw\20200204085540438\Lista%20kontrolna%20dost&#281;pno&#347;ci%20cyfrowej%20stron%20www.docx" TargetMode="External"/><Relationship Id="rId19" Type="http://schemas.openxmlformats.org/officeDocument/2006/relationships/hyperlink" Target="file:///C:\Users\a.pietrasiewicz\ezdpuw\20200204075214677\Lista%20kontrolna%20dost&#281;pno&#347;ci%20cyfrowej%20stron%20www.docx" TargetMode="External"/><Relationship Id="rId14" Type="http://schemas.openxmlformats.org/officeDocument/2006/relationships/hyperlink" Target="file:///C:\Users\a.pietrasiewicz\ezdpuw\20200204075214677\Lista%20kontrolna%20dost&#281;pno&#347;ci%20cyfrowej%20stron%20www.docx" TargetMode="External"/><Relationship Id="rId30" Type="http://schemas.openxmlformats.org/officeDocument/2006/relationships/hyperlink" Target="file:///C:\Users\a.pietrasiewicz\ezdpuw\20200204075214677\Lista%20kontrolna%20dost&#281;pno&#347;ci%20cyfrowej%20stron%20www.docx" TargetMode="External"/><Relationship Id="rId35" Type="http://schemas.openxmlformats.org/officeDocument/2006/relationships/hyperlink" Target="file:///C:\Users\a.pietrasiewicz\ezdpuw\20200204085540438\Lista%20kontrolna%20dost&#281;pno&#347;ci%20cyfrowej%20stron%20www.docx" TargetMode="External"/><Relationship Id="rId56" Type="http://schemas.openxmlformats.org/officeDocument/2006/relationships/hyperlink" Target="file:///C:\Users\a.pietrasiewicz\ezdpuw\20200204085540438\Lista%20kontrolna%20dost&#281;pno&#347;ci%20cyfrowej%20stron%20www.docx" TargetMode="External"/><Relationship Id="rId77" Type="http://schemas.openxmlformats.org/officeDocument/2006/relationships/hyperlink" Target="file:///C:\Users\a.pietrasiewicz\ezdpuw\20200204085540438\Lista%20kontrolna%20dost&#281;pno&#347;ci%20cyfrowej%20stron%20www.docx" TargetMode="External"/><Relationship Id="rId100" Type="http://schemas.openxmlformats.org/officeDocument/2006/relationships/hyperlink" Target="file:///C:\Users\a.pietrasiewicz\ezdpuw\20200204085540438\Lista%20kontrolna%20dost&#281;pno&#347;ci%20cyfrowej%20stron%20www.docx" TargetMode="External"/><Relationship Id="rId105" Type="http://schemas.openxmlformats.org/officeDocument/2006/relationships/hyperlink" Target="file:///C:\Users\a.pietrasiewicz\ezdpuw\20200204085540438\Lista%20kontrolna%20dost&#281;pno&#347;ci%20cyfrowej%20stron%20www.docx" TargetMode="External"/><Relationship Id="rId126" Type="http://schemas.openxmlformats.org/officeDocument/2006/relationships/hyperlink" Target="file:///C:\Users\a.pietrasiewicz\ezdpuw\20200204085540438\Lista%20kontrolna%20dost&#281;pno&#347;ci%20cyfrowej%20stron%20www.docx" TargetMode="External"/><Relationship Id="rId147" Type="http://schemas.openxmlformats.org/officeDocument/2006/relationships/footer" Target="footer2.xml"/><Relationship Id="rId8" Type="http://schemas.openxmlformats.org/officeDocument/2006/relationships/header" Target="header1.xml"/><Relationship Id="rId51" Type="http://schemas.openxmlformats.org/officeDocument/2006/relationships/hyperlink" Target="file:///C:\Users\a.pietrasiewicz\ezdpuw\20200204085540438\Lista%20kontrolna%20dost&#281;pno&#347;ci%20cyfrowej%20stron%20www.docx" TargetMode="External"/><Relationship Id="rId72" Type="http://schemas.openxmlformats.org/officeDocument/2006/relationships/hyperlink" Target="file:///C:\Users\a.pietrasiewicz\ezdpuw\20200204085540438\Lista%20kontrolna%20dost&#281;pno&#347;ci%20cyfrowej%20stron%20www.docx" TargetMode="External"/><Relationship Id="rId93" Type="http://schemas.openxmlformats.org/officeDocument/2006/relationships/hyperlink" Target="file:///C:\Users\a.pietrasiewicz\ezdpuw\20200204085540438\Lista%20kontrolna%20dost&#281;pno&#347;ci%20cyfrowej%20stron%20www.docx" TargetMode="External"/><Relationship Id="rId98" Type="http://schemas.openxmlformats.org/officeDocument/2006/relationships/hyperlink" Target="file:///C:\Users\a.pietrasiewicz\ezdpuw\20200204085540438\Lista%20kontrolna%20dost&#281;pno&#347;ci%20cyfrowej%20stron%20www.docx" TargetMode="External"/><Relationship Id="rId121" Type="http://schemas.openxmlformats.org/officeDocument/2006/relationships/hyperlink" Target="file:///C:\Users\a.pietrasiewicz\ezdpuw\20200204085540438\Lista%20kontrolna%20dost&#281;pno&#347;ci%20cyfrowej%20stron%20www.docx" TargetMode="External"/><Relationship Id="rId142" Type="http://schemas.openxmlformats.org/officeDocument/2006/relationships/hyperlink" Target="file:///C:\Users\a.pietrasiewicz\ezdpuw\20200204085540438\Lista%20kontrolna%20dost&#281;pno&#347;ci%20cyfrowej%20stron%20www.docx"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dostepnosc.cyfrowa@mc.gov.pl" TargetMode="External"/><Relationship Id="rId2" Type="http://schemas.openxmlformats.org/officeDocument/2006/relationships/hyperlink" Target="http://www.gov.pl/dostepnosc-cyfrowa" TargetMode="External"/><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3C75-E229-4833-B330-39082D18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38</Pages>
  <Words>12256</Words>
  <Characters>73536</Characters>
  <Application>Microsoft Office Word</Application>
  <DocSecurity>0</DocSecurity>
  <Lines>612</Lines>
  <Paragraphs>171</Paragraphs>
  <ScaleCrop>false</ScaleCrop>
  <HeadingPairs>
    <vt:vector size="2" baseType="variant">
      <vt:variant>
        <vt:lpstr>Tytuł</vt:lpstr>
      </vt:variant>
      <vt:variant>
        <vt:i4>1</vt:i4>
      </vt:variant>
    </vt:vector>
  </HeadingPairs>
  <TitlesOfParts>
    <vt:vector size="1" baseType="lpstr">
      <vt:lpstr/>
    </vt:vector>
  </TitlesOfParts>
  <Company>Ministerstwo Cyfryzacji</Company>
  <LinksUpToDate>false</LinksUpToDate>
  <CharactersWithSpaces>85621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Pietrasiewicz Adam</dc:creator>
  <cp:lastModifiedBy>arek</cp:lastModifiedBy>
  <cp:revision>4</cp:revision>
  <cp:lastPrinted>2019-09-04T09:27:00Z</cp:lastPrinted>
  <dcterms:created xsi:type="dcterms:W3CDTF">2020-07-28T17:46:00Z</dcterms:created>
  <dcterms:modified xsi:type="dcterms:W3CDTF">2020-07-28T18:17:00Z</dcterms:modified>
</cp:coreProperties>
</file>